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A1B00" w14:textId="77777777" w:rsidR="00B25E43" w:rsidRDefault="00B25E43" w:rsidP="00B25E43">
      <w:pPr>
        <w:rPr>
          <w:b/>
          <w:bCs/>
        </w:rPr>
      </w:pPr>
      <w:r>
        <w:rPr>
          <w:rFonts w:hint="eastAsia"/>
          <w:b/>
          <w:bCs/>
        </w:rPr>
        <w:t>&lt;&lt;</w:t>
      </w:r>
      <w:r>
        <w:rPr>
          <w:b/>
          <w:bCs/>
        </w:rPr>
        <w:t>홋</w:t>
      </w:r>
      <w:r>
        <w:rPr>
          <w:rFonts w:hint="eastAsia"/>
          <w:b/>
          <w:bCs/>
        </w:rPr>
        <w:t>카</w:t>
      </w:r>
      <w:r>
        <w:rPr>
          <w:b/>
          <w:bCs/>
        </w:rPr>
        <w:t>이도</w:t>
      </w:r>
      <w:r>
        <w:rPr>
          <w:rFonts w:hint="eastAsia"/>
          <w:b/>
          <w:bCs/>
        </w:rPr>
        <w:t>&gt;&gt; &lt;&lt;hokaido&gt;&gt; &lt;&lt;</w:t>
      </w:r>
      <w:r w:rsidRPr="00752ED5">
        <w:rPr>
          <w:rFonts w:hint="eastAsia"/>
          <w:b/>
          <w:bCs/>
        </w:rPr>
        <w:t>北海道</w:t>
      </w:r>
      <w:r>
        <w:rPr>
          <w:rFonts w:hint="eastAsia"/>
          <w:b/>
          <w:bCs/>
        </w:rPr>
        <w:t xml:space="preserve">&gt;&gt; </w:t>
      </w:r>
    </w:p>
    <w:p w14:paraId="06AAA40C" w14:textId="77777777" w:rsidR="00B25E43" w:rsidRDefault="00B25E43" w:rsidP="00B25E43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JR 운행 노선</w:t>
      </w:r>
    </w:p>
    <w:p w14:paraId="5B641A0E" w14:textId="77777777" w:rsidR="00B25E43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하코타테 본선 - </w:t>
      </w:r>
      <w:r>
        <w:rPr>
          <w:rFonts w:eastAsia="Yu Mincho" w:hint="eastAsia"/>
          <w:b/>
          <w:bCs/>
          <w:lang w:eastAsia="ja-JP"/>
        </w:rPr>
        <w:t xml:space="preserve">Hakotate </w:t>
      </w:r>
      <w:r>
        <w:rPr>
          <w:rFonts w:hint="eastAsia"/>
          <w:b/>
          <w:bCs/>
        </w:rPr>
        <w:t>main line</w:t>
      </w:r>
      <w:r>
        <w:rPr>
          <w:rFonts w:eastAsia="Yu Mincho" w:hint="eastAsia"/>
          <w:b/>
          <w:bCs/>
          <w:lang w:eastAsia="ja-JP"/>
        </w:rPr>
        <w:t xml:space="preserve"> - </w:t>
      </w:r>
      <w:r w:rsidRPr="00F75B43">
        <w:rPr>
          <w:rFonts w:hint="eastAsia"/>
          <w:b/>
          <w:bCs/>
        </w:rPr>
        <w:t>函館本線</w:t>
      </w:r>
    </w:p>
    <w:p w14:paraId="2A485FAE" w14:textId="77777777" w:rsidR="00B25E43" w:rsidRPr="00F54A7A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본선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main line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eastAsia="Yu Mincho" w:hint="eastAsia"/>
          <w:b/>
          <w:bCs/>
          <w:lang w:eastAsia="ja-JP"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422F2B5B" w14:textId="77777777" w:rsidTr="00855FF5">
        <w:tc>
          <w:tcPr>
            <w:tcW w:w="2272" w:type="dxa"/>
          </w:tcPr>
          <w:p w14:paraId="358B72D3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41C0CF9C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1CE96E0A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3AB85FA1" w14:textId="77777777" w:rsidTr="00855FF5">
        <w:tc>
          <w:tcPr>
            <w:tcW w:w="2272" w:type="dxa"/>
            <w:vAlign w:val="center"/>
          </w:tcPr>
          <w:p w14:paraId="269F24F7" w14:textId="77777777" w:rsidR="00B25E43" w:rsidRDefault="00B25E43" w:rsidP="00855FF5">
            <w:r w:rsidRPr="004A3992">
              <w:t>하다테</w:t>
            </w:r>
          </w:p>
        </w:tc>
        <w:tc>
          <w:tcPr>
            <w:tcW w:w="2272" w:type="dxa"/>
            <w:vAlign w:val="center"/>
          </w:tcPr>
          <w:p w14:paraId="4259E894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Hakodate</w:t>
            </w:r>
          </w:p>
        </w:tc>
        <w:tc>
          <w:tcPr>
            <w:tcW w:w="2272" w:type="dxa"/>
            <w:vAlign w:val="center"/>
          </w:tcPr>
          <w:p w14:paraId="0E3C4F3C" w14:textId="77777777" w:rsidR="00B25E43" w:rsidRDefault="00B25E43" w:rsidP="00855FF5">
            <w:r w:rsidRPr="004A3992">
              <w:rPr>
                <w:rFonts w:hint="eastAsia"/>
              </w:rPr>
              <w:t>函館</w:t>
            </w:r>
          </w:p>
        </w:tc>
      </w:tr>
      <w:tr w:rsidR="00B25E43" w14:paraId="62022CF7" w14:textId="77777777" w:rsidTr="00855FF5">
        <w:tc>
          <w:tcPr>
            <w:tcW w:w="2272" w:type="dxa"/>
            <w:vAlign w:val="center"/>
          </w:tcPr>
          <w:p w14:paraId="4E396B1F" w14:textId="77777777" w:rsidR="00B25E43" w:rsidRDefault="00B25E43" w:rsidP="00855FF5">
            <w:r w:rsidRPr="004A3992">
              <w:t>고료카쿠</w:t>
            </w:r>
          </w:p>
        </w:tc>
        <w:tc>
          <w:tcPr>
            <w:tcW w:w="2272" w:type="dxa"/>
            <w:vAlign w:val="center"/>
          </w:tcPr>
          <w:p w14:paraId="0BCF509E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Goryōkaku</w:t>
            </w:r>
          </w:p>
        </w:tc>
        <w:tc>
          <w:tcPr>
            <w:tcW w:w="2272" w:type="dxa"/>
            <w:vAlign w:val="center"/>
          </w:tcPr>
          <w:p w14:paraId="2B547466" w14:textId="77777777" w:rsidR="00B25E43" w:rsidRDefault="00B25E43" w:rsidP="00855FF5">
            <w:r w:rsidRPr="004A3992">
              <w:rPr>
                <w:rFonts w:hint="eastAsia"/>
              </w:rPr>
              <w:t>五稜郭</w:t>
            </w:r>
          </w:p>
        </w:tc>
      </w:tr>
      <w:tr w:rsidR="00B25E43" w14:paraId="60733CFB" w14:textId="77777777" w:rsidTr="00855FF5">
        <w:tc>
          <w:tcPr>
            <w:tcW w:w="2272" w:type="dxa"/>
            <w:vAlign w:val="center"/>
          </w:tcPr>
          <w:p w14:paraId="0883FD9D" w14:textId="77777777" w:rsidR="00B25E43" w:rsidRDefault="00B25E43" w:rsidP="00855FF5">
            <w:r w:rsidRPr="004A3992">
              <w:t>기쿄</w:t>
            </w:r>
          </w:p>
        </w:tc>
        <w:tc>
          <w:tcPr>
            <w:tcW w:w="2272" w:type="dxa"/>
            <w:vAlign w:val="center"/>
          </w:tcPr>
          <w:p w14:paraId="4AA52981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Kikyō</w:t>
            </w:r>
          </w:p>
        </w:tc>
        <w:tc>
          <w:tcPr>
            <w:tcW w:w="2272" w:type="dxa"/>
            <w:vAlign w:val="center"/>
          </w:tcPr>
          <w:p w14:paraId="3D361FEB" w14:textId="77777777" w:rsidR="00B25E43" w:rsidRDefault="00B25E43" w:rsidP="00855FF5">
            <w:r w:rsidRPr="004A3992">
              <w:rPr>
                <w:rFonts w:hint="eastAsia"/>
              </w:rPr>
              <w:t>桔梗</w:t>
            </w:r>
          </w:p>
        </w:tc>
      </w:tr>
      <w:tr w:rsidR="00B25E43" w14:paraId="7058FC64" w14:textId="77777777" w:rsidTr="00855FF5">
        <w:tc>
          <w:tcPr>
            <w:tcW w:w="2272" w:type="dxa"/>
            <w:vAlign w:val="center"/>
          </w:tcPr>
          <w:p w14:paraId="3FF75561" w14:textId="77777777" w:rsidR="00B25E43" w:rsidRDefault="00B25E43" w:rsidP="00855FF5">
            <w:r w:rsidRPr="004A3992">
              <w:t>오나카야마</w:t>
            </w:r>
          </w:p>
        </w:tc>
        <w:tc>
          <w:tcPr>
            <w:tcW w:w="2272" w:type="dxa"/>
            <w:vAlign w:val="center"/>
          </w:tcPr>
          <w:p w14:paraId="0E934F2C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Ōnakayama</w:t>
            </w:r>
          </w:p>
        </w:tc>
        <w:tc>
          <w:tcPr>
            <w:tcW w:w="2272" w:type="dxa"/>
            <w:vAlign w:val="center"/>
          </w:tcPr>
          <w:p w14:paraId="4450F1CC" w14:textId="77777777" w:rsidR="00B25E43" w:rsidRDefault="00B25E43" w:rsidP="00855FF5">
            <w:r w:rsidRPr="004A3992">
              <w:rPr>
                <w:rFonts w:hint="eastAsia"/>
              </w:rPr>
              <w:t>大中山</w:t>
            </w:r>
          </w:p>
        </w:tc>
      </w:tr>
      <w:tr w:rsidR="00B25E43" w14:paraId="35E8050F" w14:textId="77777777" w:rsidTr="00855FF5">
        <w:tc>
          <w:tcPr>
            <w:tcW w:w="2272" w:type="dxa"/>
            <w:vAlign w:val="center"/>
          </w:tcPr>
          <w:p w14:paraId="20D78E01" w14:textId="77777777" w:rsidR="00B25E43" w:rsidRDefault="00B25E43" w:rsidP="00855FF5">
            <w:r w:rsidRPr="004A3992">
              <w:t>나나에</w:t>
            </w:r>
          </w:p>
        </w:tc>
        <w:tc>
          <w:tcPr>
            <w:tcW w:w="2272" w:type="dxa"/>
            <w:vAlign w:val="center"/>
          </w:tcPr>
          <w:p w14:paraId="086F71A4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Nanae</w:t>
            </w:r>
          </w:p>
        </w:tc>
        <w:tc>
          <w:tcPr>
            <w:tcW w:w="2272" w:type="dxa"/>
            <w:vAlign w:val="center"/>
          </w:tcPr>
          <w:p w14:paraId="366759AD" w14:textId="77777777" w:rsidR="00B25E43" w:rsidRDefault="00B25E43" w:rsidP="00855FF5">
            <w:r w:rsidRPr="004A3992">
              <w:rPr>
                <w:rFonts w:hint="eastAsia"/>
              </w:rPr>
              <w:t>七飯</w:t>
            </w:r>
          </w:p>
        </w:tc>
      </w:tr>
      <w:tr w:rsidR="00B25E43" w14:paraId="0238A7F4" w14:textId="77777777" w:rsidTr="00855FF5">
        <w:tc>
          <w:tcPr>
            <w:tcW w:w="2272" w:type="dxa"/>
            <w:vAlign w:val="center"/>
          </w:tcPr>
          <w:p w14:paraId="2116E7AB" w14:textId="77777777" w:rsidR="00B25E43" w:rsidRDefault="00B25E43" w:rsidP="00855FF5">
            <w:r w:rsidRPr="004A3992">
              <w:t>신하코다테호쿠토</w:t>
            </w:r>
          </w:p>
        </w:tc>
        <w:tc>
          <w:tcPr>
            <w:tcW w:w="2272" w:type="dxa"/>
            <w:vAlign w:val="center"/>
          </w:tcPr>
          <w:p w14:paraId="06C24F16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Shin-Hakodate-Hokuto</w:t>
            </w:r>
            <w:r>
              <w:rPr>
                <w:rFonts w:ascii="Arial" w:hAnsi="Arial" w:cs="Arial"/>
                <w:color w:val="202122"/>
              </w:rPr>
              <w:t> ◌</w:t>
            </w:r>
          </w:p>
        </w:tc>
        <w:tc>
          <w:tcPr>
            <w:tcW w:w="2272" w:type="dxa"/>
            <w:vAlign w:val="center"/>
          </w:tcPr>
          <w:p w14:paraId="6760A8CD" w14:textId="77777777" w:rsidR="00B25E43" w:rsidRDefault="00B25E43" w:rsidP="00855FF5">
            <w:r w:rsidRPr="004A3992">
              <w:rPr>
                <w:rFonts w:hint="eastAsia"/>
              </w:rPr>
              <w:t>新函館北斗</w:t>
            </w:r>
          </w:p>
        </w:tc>
      </w:tr>
      <w:tr w:rsidR="00B25E43" w14:paraId="626C0F8A" w14:textId="77777777" w:rsidTr="00855FF5">
        <w:tc>
          <w:tcPr>
            <w:tcW w:w="2272" w:type="dxa"/>
            <w:vAlign w:val="center"/>
          </w:tcPr>
          <w:p w14:paraId="528FE932" w14:textId="77777777" w:rsidR="00B25E43" w:rsidRDefault="00B25E43" w:rsidP="00855FF5">
            <w:r w:rsidRPr="004A3992">
              <w:t>니야마</w:t>
            </w:r>
          </w:p>
        </w:tc>
        <w:tc>
          <w:tcPr>
            <w:tcW w:w="2272" w:type="dxa"/>
            <w:vAlign w:val="center"/>
          </w:tcPr>
          <w:p w14:paraId="75F20DC9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Niyama</w:t>
            </w:r>
            <w:r>
              <w:rPr>
                <w:rFonts w:ascii="Arial" w:hAnsi="Arial" w:cs="Arial"/>
                <w:color w:val="202122"/>
              </w:rPr>
              <w:t> ◌</w:t>
            </w:r>
          </w:p>
        </w:tc>
        <w:tc>
          <w:tcPr>
            <w:tcW w:w="2272" w:type="dxa"/>
            <w:vAlign w:val="center"/>
          </w:tcPr>
          <w:p w14:paraId="6207DB11" w14:textId="77777777" w:rsidR="00B25E43" w:rsidRDefault="00B25E43" w:rsidP="00855FF5">
            <w:r w:rsidRPr="004A3992">
              <w:rPr>
                <w:rFonts w:hint="eastAsia"/>
              </w:rPr>
              <w:t>仁山</w:t>
            </w:r>
          </w:p>
        </w:tc>
      </w:tr>
      <w:tr w:rsidR="00B25E43" w14:paraId="16F5C397" w14:textId="77777777" w:rsidTr="00855FF5">
        <w:tc>
          <w:tcPr>
            <w:tcW w:w="2272" w:type="dxa"/>
            <w:vAlign w:val="center"/>
          </w:tcPr>
          <w:p w14:paraId="669CFE57" w14:textId="77777777" w:rsidR="00B25E43" w:rsidRPr="004A3992" w:rsidRDefault="00B25E43" w:rsidP="00855FF5">
            <w:r w:rsidRPr="004A3992">
              <w:t>오누마</w:t>
            </w:r>
          </w:p>
        </w:tc>
        <w:tc>
          <w:tcPr>
            <w:tcW w:w="2272" w:type="dxa"/>
            <w:vAlign w:val="center"/>
          </w:tcPr>
          <w:p w14:paraId="2FD64E4F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Ōnuma</w:t>
            </w:r>
          </w:p>
        </w:tc>
        <w:tc>
          <w:tcPr>
            <w:tcW w:w="2272" w:type="dxa"/>
            <w:vAlign w:val="center"/>
          </w:tcPr>
          <w:p w14:paraId="4B870C75" w14:textId="77777777" w:rsidR="00B25E43" w:rsidRDefault="00B25E43" w:rsidP="00855FF5">
            <w:r w:rsidRPr="004A3992">
              <w:rPr>
                <w:rFonts w:hint="eastAsia"/>
              </w:rPr>
              <w:t>大沼</w:t>
            </w:r>
          </w:p>
        </w:tc>
      </w:tr>
      <w:tr w:rsidR="00B25E43" w14:paraId="4587E03E" w14:textId="77777777" w:rsidTr="00855FF5">
        <w:tc>
          <w:tcPr>
            <w:tcW w:w="2272" w:type="dxa"/>
            <w:vAlign w:val="center"/>
          </w:tcPr>
          <w:p w14:paraId="6D5D3E96" w14:textId="77777777" w:rsidR="00B25E43" w:rsidRPr="004A3992" w:rsidRDefault="00B25E43" w:rsidP="00855FF5">
            <w:r w:rsidRPr="004A3992">
              <w:t>오누마 공원</w:t>
            </w:r>
          </w:p>
        </w:tc>
        <w:tc>
          <w:tcPr>
            <w:tcW w:w="2272" w:type="dxa"/>
            <w:vAlign w:val="center"/>
          </w:tcPr>
          <w:p w14:paraId="2D36EC51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Ōnuma-Kōen</w:t>
            </w:r>
          </w:p>
        </w:tc>
        <w:tc>
          <w:tcPr>
            <w:tcW w:w="2272" w:type="dxa"/>
            <w:vAlign w:val="center"/>
          </w:tcPr>
          <w:p w14:paraId="2F14A197" w14:textId="77777777" w:rsidR="00B25E43" w:rsidRDefault="00B25E43" w:rsidP="00855FF5">
            <w:r w:rsidRPr="004A3992">
              <w:rPr>
                <w:rFonts w:hint="eastAsia"/>
              </w:rPr>
              <w:t>大沼公園</w:t>
            </w:r>
          </w:p>
        </w:tc>
      </w:tr>
      <w:tr w:rsidR="00B25E43" w14:paraId="7D96D285" w14:textId="77777777" w:rsidTr="00855FF5">
        <w:tc>
          <w:tcPr>
            <w:tcW w:w="2272" w:type="dxa"/>
            <w:vAlign w:val="center"/>
          </w:tcPr>
          <w:p w14:paraId="08B281D2" w14:textId="77777777" w:rsidR="00B25E43" w:rsidRPr="004A3992" w:rsidRDefault="00B25E43" w:rsidP="00855FF5">
            <w:r w:rsidRPr="004A3992">
              <w:t>아카이가와</w:t>
            </w:r>
          </w:p>
        </w:tc>
        <w:tc>
          <w:tcPr>
            <w:tcW w:w="2272" w:type="dxa"/>
            <w:vAlign w:val="center"/>
          </w:tcPr>
          <w:p w14:paraId="432AF9DB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Akaigawa</w:t>
            </w:r>
          </w:p>
        </w:tc>
        <w:tc>
          <w:tcPr>
            <w:tcW w:w="2272" w:type="dxa"/>
            <w:vAlign w:val="center"/>
          </w:tcPr>
          <w:p w14:paraId="62C0129C" w14:textId="77777777" w:rsidR="00B25E43" w:rsidRDefault="00B25E43" w:rsidP="00855FF5">
            <w:r w:rsidRPr="004A3992">
              <w:rPr>
                <w:rFonts w:hint="eastAsia"/>
              </w:rPr>
              <w:t>赤井川</w:t>
            </w:r>
          </w:p>
        </w:tc>
      </w:tr>
      <w:tr w:rsidR="00B25E43" w14:paraId="311F2E8B" w14:textId="77777777" w:rsidTr="00855FF5">
        <w:tc>
          <w:tcPr>
            <w:tcW w:w="2272" w:type="dxa"/>
            <w:vAlign w:val="center"/>
          </w:tcPr>
          <w:p w14:paraId="1E172F15" w14:textId="77777777" w:rsidR="00B25E43" w:rsidRPr="004A3992" w:rsidRDefault="00B25E43" w:rsidP="00855FF5">
            <w:r w:rsidRPr="004A3992">
              <w:t>고마가타케</w:t>
            </w:r>
          </w:p>
        </w:tc>
        <w:tc>
          <w:tcPr>
            <w:tcW w:w="2272" w:type="dxa"/>
            <w:vAlign w:val="center"/>
          </w:tcPr>
          <w:p w14:paraId="7A75E85B" w14:textId="77777777" w:rsidR="00B25E43" w:rsidRDefault="00B25E43" w:rsidP="00855FF5">
            <w:r w:rsidRPr="005B43F9">
              <w:rPr>
                <w:rFonts w:ascii="Arial" w:hAnsi="Arial" w:cs="Arial"/>
                <w:color w:val="202122"/>
              </w:rPr>
              <w:t>Komagatake</w:t>
            </w:r>
          </w:p>
        </w:tc>
        <w:tc>
          <w:tcPr>
            <w:tcW w:w="2272" w:type="dxa"/>
            <w:vAlign w:val="center"/>
          </w:tcPr>
          <w:p w14:paraId="185FDFF3" w14:textId="77777777" w:rsidR="00B25E43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駒ヶ岳</w:t>
            </w:r>
          </w:p>
        </w:tc>
      </w:tr>
      <w:tr w:rsidR="00B25E43" w14:paraId="15267F2A" w14:textId="77777777" w:rsidTr="00855FF5">
        <w:tc>
          <w:tcPr>
            <w:tcW w:w="2272" w:type="dxa"/>
            <w:vAlign w:val="center"/>
          </w:tcPr>
          <w:p w14:paraId="144945FE" w14:textId="77777777" w:rsidR="00B25E43" w:rsidRPr="004A3992" w:rsidRDefault="00B25E43" w:rsidP="00855FF5">
            <w:del w:id="0" w:author="Unknown">
              <w:r w:rsidRPr="004A3992">
                <w:delText>히가시야마</w:delText>
              </w:r>
            </w:del>
          </w:p>
        </w:tc>
        <w:tc>
          <w:tcPr>
            <w:tcW w:w="2272" w:type="dxa"/>
            <w:vAlign w:val="center"/>
          </w:tcPr>
          <w:p w14:paraId="5A0EDD4A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Higasiyama</w:t>
            </w:r>
          </w:p>
        </w:tc>
        <w:tc>
          <w:tcPr>
            <w:tcW w:w="2272" w:type="dxa"/>
            <w:vAlign w:val="center"/>
          </w:tcPr>
          <w:p w14:paraId="074C4CAF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東山</w:t>
            </w:r>
          </w:p>
        </w:tc>
      </w:tr>
      <w:tr w:rsidR="00B25E43" w14:paraId="5B1F6C1B" w14:textId="77777777" w:rsidTr="00855FF5">
        <w:tc>
          <w:tcPr>
            <w:tcW w:w="2272" w:type="dxa"/>
            <w:vAlign w:val="center"/>
          </w:tcPr>
          <w:p w14:paraId="00E91A78" w14:textId="77777777" w:rsidR="00B25E43" w:rsidRPr="004A3992" w:rsidRDefault="00B25E43" w:rsidP="00855FF5">
            <w:del w:id="1" w:author="Unknown">
              <w:r w:rsidRPr="004A3992">
                <w:delText>히메카와</w:delText>
              </w:r>
            </w:del>
          </w:p>
        </w:tc>
        <w:tc>
          <w:tcPr>
            <w:tcW w:w="2272" w:type="dxa"/>
            <w:vAlign w:val="center"/>
          </w:tcPr>
          <w:p w14:paraId="09A92784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Himekawa</w:t>
            </w:r>
          </w:p>
        </w:tc>
        <w:tc>
          <w:tcPr>
            <w:tcW w:w="2272" w:type="dxa"/>
            <w:vAlign w:val="center"/>
          </w:tcPr>
          <w:p w14:paraId="395DB617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ascii="새굴림" w:eastAsia="새굴림" w:hAnsi="새굴림" w:cs="새굴림" w:hint="eastAsia"/>
              </w:rPr>
              <w:t>姫</w:t>
            </w:r>
            <w:r w:rsidRPr="004A3992">
              <w:rPr>
                <w:rFonts w:ascii="맑은 고딕" w:eastAsia="맑은 고딕" w:hAnsi="맑은 고딕" w:cs="맑은 고딕" w:hint="eastAsia"/>
              </w:rPr>
              <w:t>川</w:t>
            </w:r>
          </w:p>
        </w:tc>
      </w:tr>
      <w:tr w:rsidR="00B25E43" w14:paraId="229FBB88" w14:textId="77777777" w:rsidTr="00855FF5">
        <w:tc>
          <w:tcPr>
            <w:tcW w:w="2272" w:type="dxa"/>
            <w:vAlign w:val="center"/>
          </w:tcPr>
          <w:p w14:paraId="5F831E93" w14:textId="77777777" w:rsidR="00B25E43" w:rsidRPr="004A3992" w:rsidRDefault="00B25E43" w:rsidP="00855FF5">
            <w:r w:rsidRPr="004A3992">
              <w:t>모리</w:t>
            </w:r>
          </w:p>
        </w:tc>
        <w:tc>
          <w:tcPr>
            <w:tcW w:w="2272" w:type="dxa"/>
            <w:vAlign w:val="center"/>
          </w:tcPr>
          <w:p w14:paraId="4438D447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Mori</w:t>
            </w:r>
          </w:p>
        </w:tc>
        <w:tc>
          <w:tcPr>
            <w:tcW w:w="2272" w:type="dxa"/>
            <w:vAlign w:val="center"/>
          </w:tcPr>
          <w:p w14:paraId="533490B1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森</w:t>
            </w:r>
          </w:p>
        </w:tc>
      </w:tr>
      <w:tr w:rsidR="00B25E43" w14:paraId="0A91782F" w14:textId="77777777" w:rsidTr="00855FF5">
        <w:tc>
          <w:tcPr>
            <w:tcW w:w="2272" w:type="dxa"/>
            <w:vAlign w:val="center"/>
          </w:tcPr>
          <w:p w14:paraId="64EA1317" w14:textId="77777777" w:rsidR="00B25E43" w:rsidRPr="004A3992" w:rsidRDefault="00B25E43" w:rsidP="00855FF5">
            <w:del w:id="2" w:author="Unknown">
              <w:r w:rsidRPr="004A3992">
                <w:delText>가쓰라가와</w:delText>
              </w:r>
            </w:del>
          </w:p>
        </w:tc>
        <w:tc>
          <w:tcPr>
            <w:tcW w:w="2272" w:type="dxa"/>
            <w:vAlign w:val="center"/>
          </w:tcPr>
          <w:p w14:paraId="02EB4C86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katsuragawa</w:t>
            </w:r>
          </w:p>
        </w:tc>
        <w:tc>
          <w:tcPr>
            <w:tcW w:w="2272" w:type="dxa"/>
            <w:vAlign w:val="center"/>
          </w:tcPr>
          <w:p w14:paraId="17E36B20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桂川</w:t>
            </w:r>
          </w:p>
        </w:tc>
      </w:tr>
      <w:tr w:rsidR="00B25E43" w14:paraId="75478A95" w14:textId="77777777" w:rsidTr="00855FF5">
        <w:tc>
          <w:tcPr>
            <w:tcW w:w="2272" w:type="dxa"/>
            <w:vAlign w:val="center"/>
          </w:tcPr>
          <w:p w14:paraId="09BC471E" w14:textId="77777777" w:rsidR="00B25E43" w:rsidRPr="004A3992" w:rsidRDefault="00B25E43" w:rsidP="00855FF5">
            <w:r w:rsidRPr="004A3992">
              <w:t>이시야</w:t>
            </w:r>
          </w:p>
        </w:tc>
        <w:tc>
          <w:tcPr>
            <w:tcW w:w="2272" w:type="dxa"/>
            <w:vAlign w:val="center"/>
          </w:tcPr>
          <w:p w14:paraId="17010B8A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Ishiya</w:t>
            </w:r>
          </w:p>
        </w:tc>
        <w:tc>
          <w:tcPr>
            <w:tcW w:w="2272" w:type="dxa"/>
            <w:vAlign w:val="center"/>
          </w:tcPr>
          <w:p w14:paraId="1E24651B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石谷</w:t>
            </w:r>
          </w:p>
        </w:tc>
      </w:tr>
      <w:tr w:rsidR="00B25E43" w14:paraId="28420DB5" w14:textId="77777777" w:rsidTr="00855FF5">
        <w:tc>
          <w:tcPr>
            <w:tcW w:w="2272" w:type="dxa"/>
            <w:vAlign w:val="center"/>
          </w:tcPr>
          <w:p w14:paraId="549C64CC" w14:textId="77777777" w:rsidR="00B25E43" w:rsidRPr="004A3992" w:rsidRDefault="00B25E43" w:rsidP="00855FF5">
            <w:r w:rsidRPr="004A3992">
              <w:t>혼이시쿠라</w:t>
            </w:r>
          </w:p>
        </w:tc>
        <w:tc>
          <w:tcPr>
            <w:tcW w:w="2272" w:type="dxa"/>
            <w:vAlign w:val="center"/>
          </w:tcPr>
          <w:p w14:paraId="0ED3CAE4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Honishikura</w:t>
            </w:r>
          </w:p>
        </w:tc>
        <w:tc>
          <w:tcPr>
            <w:tcW w:w="2272" w:type="dxa"/>
            <w:vAlign w:val="center"/>
          </w:tcPr>
          <w:p w14:paraId="6E1B4C11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本石倉</w:t>
            </w:r>
          </w:p>
        </w:tc>
      </w:tr>
      <w:tr w:rsidR="00B25E43" w14:paraId="3CD71DCE" w14:textId="77777777" w:rsidTr="00855FF5">
        <w:tc>
          <w:tcPr>
            <w:tcW w:w="2272" w:type="dxa"/>
            <w:vAlign w:val="center"/>
          </w:tcPr>
          <w:p w14:paraId="09149107" w14:textId="77777777" w:rsidR="00B25E43" w:rsidRPr="004A3992" w:rsidRDefault="00B25E43" w:rsidP="00855FF5">
            <w:r w:rsidRPr="004A3992">
              <w:t>이시쿠라</w:t>
            </w:r>
          </w:p>
        </w:tc>
        <w:tc>
          <w:tcPr>
            <w:tcW w:w="2272" w:type="dxa"/>
            <w:vAlign w:val="center"/>
          </w:tcPr>
          <w:p w14:paraId="750C7CD3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Ishikura</w:t>
            </w:r>
          </w:p>
        </w:tc>
        <w:tc>
          <w:tcPr>
            <w:tcW w:w="2272" w:type="dxa"/>
            <w:vAlign w:val="center"/>
          </w:tcPr>
          <w:p w14:paraId="7B1DAF32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石倉</w:t>
            </w:r>
          </w:p>
        </w:tc>
      </w:tr>
      <w:tr w:rsidR="00B25E43" w14:paraId="4E3E45E5" w14:textId="77777777" w:rsidTr="00855FF5">
        <w:tc>
          <w:tcPr>
            <w:tcW w:w="2272" w:type="dxa"/>
            <w:vAlign w:val="center"/>
          </w:tcPr>
          <w:p w14:paraId="239F3F6E" w14:textId="77777777" w:rsidR="00B25E43" w:rsidRPr="004A3992" w:rsidRDefault="00B25E43" w:rsidP="00855FF5">
            <w:r w:rsidRPr="004A3992">
              <w:t>오토시베</w:t>
            </w:r>
          </w:p>
        </w:tc>
        <w:tc>
          <w:tcPr>
            <w:tcW w:w="2272" w:type="dxa"/>
            <w:vAlign w:val="center"/>
          </w:tcPr>
          <w:p w14:paraId="2F511F67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Otosibe</w:t>
            </w:r>
          </w:p>
        </w:tc>
        <w:tc>
          <w:tcPr>
            <w:tcW w:w="2272" w:type="dxa"/>
            <w:vAlign w:val="center"/>
          </w:tcPr>
          <w:p w14:paraId="562E6DFC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落部</w:t>
            </w:r>
          </w:p>
        </w:tc>
      </w:tr>
      <w:tr w:rsidR="00B25E43" w14:paraId="2AEEAFE8" w14:textId="77777777" w:rsidTr="00855FF5">
        <w:tc>
          <w:tcPr>
            <w:tcW w:w="2272" w:type="dxa"/>
            <w:vAlign w:val="center"/>
          </w:tcPr>
          <w:p w14:paraId="460C4ADE" w14:textId="77777777" w:rsidR="00B25E43" w:rsidRPr="004A3992" w:rsidRDefault="00B25E43" w:rsidP="00855FF5">
            <w:r w:rsidRPr="004A3992">
              <w:t>노다오이</w:t>
            </w:r>
          </w:p>
        </w:tc>
        <w:tc>
          <w:tcPr>
            <w:tcW w:w="2272" w:type="dxa"/>
            <w:vAlign w:val="center"/>
          </w:tcPr>
          <w:p w14:paraId="60A0F6F8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Nodaoi</w:t>
            </w:r>
          </w:p>
        </w:tc>
        <w:tc>
          <w:tcPr>
            <w:tcW w:w="2272" w:type="dxa"/>
            <w:vAlign w:val="center"/>
          </w:tcPr>
          <w:p w14:paraId="1A2F7D82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野田生</w:t>
            </w:r>
          </w:p>
        </w:tc>
      </w:tr>
      <w:tr w:rsidR="00B25E43" w14:paraId="399750D6" w14:textId="77777777" w:rsidTr="00855FF5">
        <w:tc>
          <w:tcPr>
            <w:tcW w:w="2272" w:type="dxa"/>
            <w:vAlign w:val="center"/>
          </w:tcPr>
          <w:p w14:paraId="21DF1C4B" w14:textId="77777777" w:rsidR="00B25E43" w:rsidRPr="004A3992" w:rsidRDefault="00B25E43" w:rsidP="00855FF5">
            <w:r w:rsidRPr="004A3992">
              <w:t>야마코시</w:t>
            </w:r>
          </w:p>
        </w:tc>
        <w:tc>
          <w:tcPr>
            <w:tcW w:w="2272" w:type="dxa"/>
            <w:vAlign w:val="center"/>
          </w:tcPr>
          <w:p w14:paraId="074D27E4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Yamakoshi</w:t>
            </w:r>
          </w:p>
        </w:tc>
        <w:tc>
          <w:tcPr>
            <w:tcW w:w="2272" w:type="dxa"/>
            <w:vAlign w:val="center"/>
          </w:tcPr>
          <w:p w14:paraId="3600039C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山越</w:t>
            </w:r>
          </w:p>
        </w:tc>
      </w:tr>
      <w:tr w:rsidR="00B25E43" w14:paraId="04E1FD54" w14:textId="77777777" w:rsidTr="00855FF5">
        <w:tc>
          <w:tcPr>
            <w:tcW w:w="2272" w:type="dxa"/>
            <w:vAlign w:val="center"/>
          </w:tcPr>
          <w:p w14:paraId="7D05016C" w14:textId="77777777" w:rsidR="00B25E43" w:rsidRPr="004A3992" w:rsidRDefault="00B25E43" w:rsidP="00855FF5">
            <w:r w:rsidRPr="004A3992">
              <w:t>야쿠모</w:t>
            </w:r>
          </w:p>
        </w:tc>
        <w:tc>
          <w:tcPr>
            <w:tcW w:w="2272" w:type="dxa"/>
            <w:vAlign w:val="center"/>
          </w:tcPr>
          <w:p w14:paraId="44148AB7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Yakumo</w:t>
            </w:r>
          </w:p>
        </w:tc>
        <w:tc>
          <w:tcPr>
            <w:tcW w:w="2272" w:type="dxa"/>
            <w:vAlign w:val="center"/>
          </w:tcPr>
          <w:p w14:paraId="631A5955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八雲</w:t>
            </w:r>
          </w:p>
        </w:tc>
      </w:tr>
      <w:tr w:rsidR="00B25E43" w14:paraId="2B427BA2" w14:textId="77777777" w:rsidTr="00855FF5">
        <w:tc>
          <w:tcPr>
            <w:tcW w:w="2272" w:type="dxa"/>
            <w:vAlign w:val="center"/>
          </w:tcPr>
          <w:p w14:paraId="6CC0451F" w14:textId="77777777" w:rsidR="00B25E43" w:rsidRPr="004A3992" w:rsidRDefault="00B25E43" w:rsidP="00855FF5">
            <w:r w:rsidRPr="004A3992">
              <w:t>와시노스 신호장</w:t>
            </w:r>
          </w:p>
        </w:tc>
        <w:tc>
          <w:tcPr>
            <w:tcW w:w="2272" w:type="dxa"/>
            <w:vAlign w:val="center"/>
          </w:tcPr>
          <w:p w14:paraId="2728ACA6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Washinosu</w:t>
            </w:r>
          </w:p>
        </w:tc>
        <w:tc>
          <w:tcPr>
            <w:tcW w:w="2272" w:type="dxa"/>
            <w:vAlign w:val="center"/>
          </w:tcPr>
          <w:p w14:paraId="5E7435D8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鷲ノ</w:t>
            </w:r>
            <w:r w:rsidRPr="004A3992">
              <w:rPr>
                <w:rFonts w:ascii="새굴림" w:eastAsia="새굴림" w:hAnsi="새굴림" w:cs="새굴림" w:hint="eastAsia"/>
              </w:rPr>
              <w:t>巣</w:t>
            </w:r>
          </w:p>
        </w:tc>
      </w:tr>
      <w:tr w:rsidR="00B25E43" w14:paraId="374235A2" w14:textId="77777777" w:rsidTr="00855FF5">
        <w:tc>
          <w:tcPr>
            <w:tcW w:w="2272" w:type="dxa"/>
            <w:vAlign w:val="center"/>
          </w:tcPr>
          <w:p w14:paraId="308DB95D" w14:textId="77777777" w:rsidR="00B25E43" w:rsidRPr="004A3992" w:rsidRDefault="00B25E43" w:rsidP="00855FF5">
            <w:r w:rsidRPr="004A3992">
              <w:t>야마사키</w:t>
            </w:r>
          </w:p>
        </w:tc>
        <w:tc>
          <w:tcPr>
            <w:tcW w:w="2272" w:type="dxa"/>
            <w:vAlign w:val="center"/>
          </w:tcPr>
          <w:p w14:paraId="480CF183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Yamasaki</w:t>
            </w:r>
          </w:p>
        </w:tc>
        <w:tc>
          <w:tcPr>
            <w:tcW w:w="2272" w:type="dxa"/>
            <w:vAlign w:val="center"/>
          </w:tcPr>
          <w:p w14:paraId="339A086E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hint="eastAsia"/>
              </w:rPr>
              <w:t>山崎</w:t>
            </w:r>
          </w:p>
        </w:tc>
      </w:tr>
      <w:tr w:rsidR="00B25E43" w14:paraId="69EAA1D7" w14:textId="77777777" w:rsidTr="00855FF5">
        <w:tc>
          <w:tcPr>
            <w:tcW w:w="2272" w:type="dxa"/>
            <w:vAlign w:val="center"/>
          </w:tcPr>
          <w:p w14:paraId="0210613F" w14:textId="77777777" w:rsidR="00B25E43" w:rsidRPr="004A3992" w:rsidRDefault="00B25E43" w:rsidP="00855FF5">
            <w:r w:rsidRPr="004A3992">
              <w:t>구로이와</w:t>
            </w:r>
          </w:p>
        </w:tc>
        <w:tc>
          <w:tcPr>
            <w:tcW w:w="2272" w:type="dxa"/>
            <w:vAlign w:val="center"/>
          </w:tcPr>
          <w:p w14:paraId="496F55C0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>
              <w:rPr>
                <w:rFonts w:ascii="Arial" w:hAnsi="Arial" w:cs="Arial" w:hint="eastAsia"/>
                <w:color w:val="202122"/>
              </w:rPr>
              <w:t>Kuroiwa</w:t>
            </w:r>
          </w:p>
        </w:tc>
        <w:tc>
          <w:tcPr>
            <w:tcW w:w="2272" w:type="dxa"/>
            <w:vAlign w:val="center"/>
          </w:tcPr>
          <w:p w14:paraId="4F397281" w14:textId="77777777" w:rsidR="00B25E43" w:rsidRPr="004A3992" w:rsidRDefault="00B25E43" w:rsidP="00855FF5">
            <w:pPr>
              <w:rPr>
                <w:rFonts w:hint="eastAsia"/>
              </w:rPr>
            </w:pPr>
            <w:r w:rsidRPr="004A3992">
              <w:rPr>
                <w:rFonts w:ascii="새굴림" w:eastAsia="새굴림" w:hAnsi="새굴림" w:cs="새굴림" w:hint="eastAsia"/>
              </w:rPr>
              <w:t>黒</w:t>
            </w:r>
            <w:r w:rsidRPr="004A3992">
              <w:rPr>
                <w:rFonts w:ascii="맑은 고딕" w:eastAsia="맑은 고딕" w:hAnsi="맑은 고딕" w:cs="맑은 고딕" w:hint="eastAsia"/>
              </w:rPr>
              <w:t>岩</w:t>
            </w:r>
          </w:p>
        </w:tc>
      </w:tr>
      <w:tr w:rsidR="00B25E43" w14:paraId="757208AA" w14:textId="77777777" w:rsidTr="00855FF5">
        <w:tc>
          <w:tcPr>
            <w:tcW w:w="2272" w:type="dxa"/>
            <w:vAlign w:val="center"/>
          </w:tcPr>
          <w:p w14:paraId="694FB348" w14:textId="77777777" w:rsidR="00B25E43" w:rsidRPr="004A3992" w:rsidRDefault="00B25E43" w:rsidP="00855FF5">
            <w:del w:id="3" w:author="Unknown">
              <w:r w:rsidRPr="004A3992">
                <w:delText>기타토요쓰</w:delText>
              </w:r>
            </w:del>
          </w:p>
        </w:tc>
        <w:tc>
          <w:tcPr>
            <w:tcW w:w="2272" w:type="dxa"/>
          </w:tcPr>
          <w:p w14:paraId="319DCCDD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del w:id="4" w:author="Unknown">
              <w:r w:rsidRPr="005B43F9">
                <w:delText>Kitatoyotsu</w:delText>
              </w:r>
            </w:del>
          </w:p>
        </w:tc>
        <w:tc>
          <w:tcPr>
            <w:tcW w:w="2272" w:type="dxa"/>
            <w:vAlign w:val="center"/>
          </w:tcPr>
          <w:p w14:paraId="0DC90FDB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北豊津</w:t>
            </w:r>
          </w:p>
        </w:tc>
      </w:tr>
      <w:tr w:rsidR="00B25E43" w14:paraId="7A4630F6" w14:textId="77777777" w:rsidTr="00855FF5">
        <w:tc>
          <w:tcPr>
            <w:tcW w:w="2272" w:type="dxa"/>
            <w:vAlign w:val="center"/>
          </w:tcPr>
          <w:p w14:paraId="32C3663B" w14:textId="77777777" w:rsidR="00B25E43" w:rsidRPr="004A3992" w:rsidRDefault="00B25E43" w:rsidP="00855FF5">
            <w:r w:rsidRPr="004A3992">
              <w:t>군누이</w:t>
            </w:r>
          </w:p>
        </w:tc>
        <w:tc>
          <w:tcPr>
            <w:tcW w:w="2272" w:type="dxa"/>
          </w:tcPr>
          <w:p w14:paraId="0D35C4AC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Gunnui</w:t>
            </w:r>
          </w:p>
        </w:tc>
        <w:tc>
          <w:tcPr>
            <w:tcW w:w="2272" w:type="dxa"/>
            <w:vAlign w:val="center"/>
          </w:tcPr>
          <w:p w14:paraId="62C6A8CA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ascii="새굴림" w:eastAsia="새굴림" w:hAnsi="새굴림" w:cs="새굴림" w:hint="eastAsia"/>
              </w:rPr>
              <w:t>国</w:t>
            </w:r>
            <w:r w:rsidRPr="004A3992">
              <w:rPr>
                <w:rFonts w:ascii="맑은 고딕" w:eastAsia="맑은 고딕" w:hAnsi="맑은 고딕" w:cs="맑은 고딕" w:hint="eastAsia"/>
              </w:rPr>
              <w:t>縫</w:t>
            </w:r>
          </w:p>
        </w:tc>
      </w:tr>
      <w:tr w:rsidR="00B25E43" w14:paraId="66B28113" w14:textId="77777777" w:rsidTr="00855FF5">
        <w:tc>
          <w:tcPr>
            <w:tcW w:w="2272" w:type="dxa"/>
            <w:vAlign w:val="center"/>
          </w:tcPr>
          <w:p w14:paraId="71D13690" w14:textId="77777777" w:rsidR="00B25E43" w:rsidRPr="004A3992" w:rsidRDefault="00B25E43" w:rsidP="00855FF5">
            <w:r w:rsidRPr="004A3992">
              <w:t>나카노사와</w:t>
            </w:r>
          </w:p>
        </w:tc>
        <w:tc>
          <w:tcPr>
            <w:tcW w:w="2272" w:type="dxa"/>
          </w:tcPr>
          <w:p w14:paraId="0227336B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Nakanosawa</w:t>
            </w:r>
          </w:p>
        </w:tc>
        <w:tc>
          <w:tcPr>
            <w:tcW w:w="2272" w:type="dxa"/>
            <w:vAlign w:val="center"/>
          </w:tcPr>
          <w:p w14:paraId="34EC4226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中ノ</w:t>
            </w:r>
            <w:r w:rsidRPr="004A3992">
              <w:rPr>
                <w:rFonts w:ascii="새굴림" w:eastAsia="새굴림" w:hAnsi="새굴림" w:cs="새굴림" w:hint="eastAsia"/>
              </w:rPr>
              <w:t>沢</w:t>
            </w:r>
          </w:p>
        </w:tc>
      </w:tr>
      <w:tr w:rsidR="00B25E43" w14:paraId="2B29AA4C" w14:textId="77777777" w:rsidTr="00855FF5">
        <w:tc>
          <w:tcPr>
            <w:tcW w:w="2272" w:type="dxa"/>
            <w:vAlign w:val="center"/>
          </w:tcPr>
          <w:p w14:paraId="690E9B81" w14:textId="77777777" w:rsidR="00B25E43" w:rsidRPr="004A3992" w:rsidRDefault="00B25E43" w:rsidP="00855FF5">
            <w:r w:rsidRPr="004A3992">
              <w:lastRenderedPageBreak/>
              <w:t>오샤만베</w:t>
            </w:r>
          </w:p>
        </w:tc>
        <w:tc>
          <w:tcPr>
            <w:tcW w:w="2272" w:type="dxa"/>
          </w:tcPr>
          <w:p w14:paraId="70708963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Oshamanbe</w:t>
            </w:r>
          </w:p>
        </w:tc>
        <w:tc>
          <w:tcPr>
            <w:tcW w:w="2272" w:type="dxa"/>
            <w:vAlign w:val="center"/>
          </w:tcPr>
          <w:p w14:paraId="28539FE4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長万部</w:t>
            </w:r>
          </w:p>
        </w:tc>
      </w:tr>
      <w:tr w:rsidR="00B25E43" w14:paraId="595F3587" w14:textId="77777777" w:rsidTr="00855FF5">
        <w:tc>
          <w:tcPr>
            <w:tcW w:w="2272" w:type="dxa"/>
            <w:vAlign w:val="center"/>
          </w:tcPr>
          <w:p w14:paraId="7876EF7C" w14:textId="77777777" w:rsidR="00B25E43" w:rsidRPr="004A3992" w:rsidRDefault="00B25E43" w:rsidP="00855FF5">
            <w:r w:rsidRPr="004A3992">
              <w:t>후타마타</w:t>
            </w:r>
          </w:p>
        </w:tc>
        <w:tc>
          <w:tcPr>
            <w:tcW w:w="2272" w:type="dxa"/>
          </w:tcPr>
          <w:p w14:paraId="05CE6C00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Futamata</w:t>
            </w:r>
          </w:p>
        </w:tc>
        <w:tc>
          <w:tcPr>
            <w:tcW w:w="2272" w:type="dxa"/>
            <w:vAlign w:val="center"/>
          </w:tcPr>
          <w:p w14:paraId="5B11EA87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二股</w:t>
            </w:r>
          </w:p>
        </w:tc>
      </w:tr>
      <w:tr w:rsidR="00B25E43" w14:paraId="6D63011F" w14:textId="77777777" w:rsidTr="00855FF5">
        <w:tc>
          <w:tcPr>
            <w:tcW w:w="2272" w:type="dxa"/>
            <w:vAlign w:val="center"/>
          </w:tcPr>
          <w:p w14:paraId="349558E1" w14:textId="77777777" w:rsidR="00B25E43" w:rsidRPr="004A3992" w:rsidRDefault="00B25E43" w:rsidP="00855FF5">
            <w:del w:id="5" w:author="Unknown">
              <w:r w:rsidRPr="004A3992">
                <w:delText>와라비타이</w:delText>
              </w:r>
            </w:del>
          </w:p>
        </w:tc>
        <w:tc>
          <w:tcPr>
            <w:tcW w:w="2272" w:type="dxa"/>
          </w:tcPr>
          <w:p w14:paraId="607F8B99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del w:id="6" w:author="Unknown">
              <w:r w:rsidRPr="005B43F9">
                <w:delText>Warabitai</w:delText>
              </w:r>
            </w:del>
          </w:p>
        </w:tc>
        <w:tc>
          <w:tcPr>
            <w:tcW w:w="2272" w:type="dxa"/>
            <w:vAlign w:val="center"/>
          </w:tcPr>
          <w:p w14:paraId="181B60F3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蕨岱</w:t>
            </w:r>
          </w:p>
        </w:tc>
      </w:tr>
      <w:tr w:rsidR="00B25E43" w14:paraId="0B6A65C3" w14:textId="77777777" w:rsidTr="00855FF5">
        <w:tc>
          <w:tcPr>
            <w:tcW w:w="2272" w:type="dxa"/>
            <w:vAlign w:val="center"/>
          </w:tcPr>
          <w:p w14:paraId="0A2F00F8" w14:textId="77777777" w:rsidR="00B25E43" w:rsidRPr="004A3992" w:rsidRDefault="00B25E43" w:rsidP="00855FF5">
            <w:r w:rsidRPr="004A3992">
              <w:t>구로마쓰나이</w:t>
            </w:r>
          </w:p>
        </w:tc>
        <w:tc>
          <w:tcPr>
            <w:tcW w:w="2272" w:type="dxa"/>
          </w:tcPr>
          <w:p w14:paraId="4844E390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Kuromatsunai</w:t>
            </w:r>
          </w:p>
        </w:tc>
        <w:tc>
          <w:tcPr>
            <w:tcW w:w="2272" w:type="dxa"/>
            <w:vAlign w:val="center"/>
          </w:tcPr>
          <w:p w14:paraId="15DAF15E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ascii="새굴림" w:eastAsia="새굴림" w:hAnsi="새굴림" w:cs="새굴림" w:hint="eastAsia"/>
              </w:rPr>
              <w:t>黒</w:t>
            </w:r>
            <w:r w:rsidRPr="004A3992">
              <w:rPr>
                <w:rFonts w:ascii="맑은 고딕" w:eastAsia="맑은 고딕" w:hAnsi="맑은 고딕" w:cs="맑은 고딕" w:hint="eastAsia"/>
              </w:rPr>
              <w:t>松</w:t>
            </w:r>
            <w:r w:rsidRPr="004A3992">
              <w:rPr>
                <w:rFonts w:ascii="새굴림" w:eastAsia="새굴림" w:hAnsi="새굴림" w:cs="새굴림" w:hint="eastAsia"/>
              </w:rPr>
              <w:t>内</w:t>
            </w:r>
          </w:p>
        </w:tc>
      </w:tr>
      <w:tr w:rsidR="00B25E43" w14:paraId="19E957DD" w14:textId="77777777" w:rsidTr="00855FF5">
        <w:tc>
          <w:tcPr>
            <w:tcW w:w="2272" w:type="dxa"/>
            <w:vAlign w:val="center"/>
          </w:tcPr>
          <w:p w14:paraId="0BCEAFAD" w14:textId="77777777" w:rsidR="00B25E43" w:rsidRPr="004A3992" w:rsidRDefault="00B25E43" w:rsidP="00855FF5">
            <w:r w:rsidRPr="004A3992">
              <w:t>넷푸</w:t>
            </w:r>
          </w:p>
        </w:tc>
        <w:tc>
          <w:tcPr>
            <w:tcW w:w="2272" w:type="dxa"/>
          </w:tcPr>
          <w:p w14:paraId="13363E6A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Netpu</w:t>
            </w:r>
          </w:p>
        </w:tc>
        <w:tc>
          <w:tcPr>
            <w:tcW w:w="2272" w:type="dxa"/>
            <w:vAlign w:val="center"/>
          </w:tcPr>
          <w:p w14:paraId="230535B0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熱</w:t>
            </w:r>
            <w:r w:rsidRPr="004A3992">
              <w:rPr>
                <w:rFonts w:ascii="새굴림" w:eastAsia="새굴림" w:hAnsi="새굴림" w:cs="새굴림" w:hint="eastAsia"/>
              </w:rPr>
              <w:t>郛</w:t>
            </w:r>
          </w:p>
        </w:tc>
      </w:tr>
      <w:tr w:rsidR="00B25E43" w14:paraId="0BEF9237" w14:textId="77777777" w:rsidTr="00855FF5">
        <w:tc>
          <w:tcPr>
            <w:tcW w:w="2272" w:type="dxa"/>
            <w:vAlign w:val="center"/>
          </w:tcPr>
          <w:p w14:paraId="27DC723C" w14:textId="77777777" w:rsidR="00B25E43" w:rsidRPr="004A3992" w:rsidRDefault="00B25E43" w:rsidP="00855FF5">
            <w:r w:rsidRPr="004A3992">
              <w:t>메나</w:t>
            </w:r>
          </w:p>
        </w:tc>
        <w:tc>
          <w:tcPr>
            <w:tcW w:w="2272" w:type="dxa"/>
          </w:tcPr>
          <w:p w14:paraId="4F171D12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Mena</w:t>
            </w:r>
          </w:p>
        </w:tc>
        <w:tc>
          <w:tcPr>
            <w:tcW w:w="2272" w:type="dxa"/>
            <w:vAlign w:val="center"/>
          </w:tcPr>
          <w:p w14:paraId="44C31AFF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目名</w:t>
            </w:r>
          </w:p>
        </w:tc>
      </w:tr>
      <w:tr w:rsidR="00B25E43" w14:paraId="288DA141" w14:textId="77777777" w:rsidTr="00855FF5">
        <w:tc>
          <w:tcPr>
            <w:tcW w:w="2272" w:type="dxa"/>
            <w:vAlign w:val="center"/>
          </w:tcPr>
          <w:p w14:paraId="00C8F8D7" w14:textId="77777777" w:rsidR="00B25E43" w:rsidRPr="004A3992" w:rsidRDefault="00B25E43" w:rsidP="00855FF5">
            <w:r w:rsidRPr="004A3992">
              <w:t>란코시</w:t>
            </w:r>
          </w:p>
        </w:tc>
        <w:tc>
          <w:tcPr>
            <w:tcW w:w="2272" w:type="dxa"/>
          </w:tcPr>
          <w:p w14:paraId="38FEEDB4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Rankoshi</w:t>
            </w:r>
          </w:p>
        </w:tc>
        <w:tc>
          <w:tcPr>
            <w:tcW w:w="2272" w:type="dxa"/>
            <w:vAlign w:val="center"/>
          </w:tcPr>
          <w:p w14:paraId="26F1E291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蘭越</w:t>
            </w:r>
          </w:p>
        </w:tc>
      </w:tr>
      <w:tr w:rsidR="00B25E43" w14:paraId="1A81FC27" w14:textId="77777777" w:rsidTr="00855FF5">
        <w:tc>
          <w:tcPr>
            <w:tcW w:w="2272" w:type="dxa"/>
            <w:vAlign w:val="center"/>
          </w:tcPr>
          <w:p w14:paraId="5C700684" w14:textId="77777777" w:rsidR="00B25E43" w:rsidRPr="004A3992" w:rsidRDefault="00B25E43" w:rsidP="00855FF5">
            <w:r w:rsidRPr="004A3992">
              <w:t>곤부</w:t>
            </w:r>
          </w:p>
        </w:tc>
        <w:tc>
          <w:tcPr>
            <w:tcW w:w="2272" w:type="dxa"/>
          </w:tcPr>
          <w:p w14:paraId="50B6CFDE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Niseko</w:t>
            </w:r>
          </w:p>
        </w:tc>
        <w:tc>
          <w:tcPr>
            <w:tcW w:w="2272" w:type="dxa"/>
            <w:vAlign w:val="center"/>
          </w:tcPr>
          <w:p w14:paraId="1051504B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昆布</w:t>
            </w:r>
          </w:p>
        </w:tc>
      </w:tr>
      <w:tr w:rsidR="00B25E43" w14:paraId="4A0E033A" w14:textId="77777777" w:rsidTr="00855FF5">
        <w:tc>
          <w:tcPr>
            <w:tcW w:w="2272" w:type="dxa"/>
            <w:vAlign w:val="center"/>
          </w:tcPr>
          <w:p w14:paraId="07B332C6" w14:textId="77777777" w:rsidR="00B25E43" w:rsidRPr="004A3992" w:rsidRDefault="00B25E43" w:rsidP="00855FF5">
            <w:r w:rsidRPr="004A3992">
              <w:t>니세코</w:t>
            </w:r>
          </w:p>
        </w:tc>
        <w:tc>
          <w:tcPr>
            <w:tcW w:w="2272" w:type="dxa"/>
          </w:tcPr>
          <w:p w14:paraId="00AF77CD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Niseko</w:t>
            </w:r>
          </w:p>
        </w:tc>
        <w:tc>
          <w:tcPr>
            <w:tcW w:w="2272" w:type="dxa"/>
            <w:vAlign w:val="center"/>
          </w:tcPr>
          <w:p w14:paraId="6693AAD8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ニセコ</w:t>
            </w:r>
          </w:p>
        </w:tc>
      </w:tr>
      <w:tr w:rsidR="00B25E43" w14:paraId="1C337E21" w14:textId="77777777" w:rsidTr="00855FF5">
        <w:tc>
          <w:tcPr>
            <w:tcW w:w="2272" w:type="dxa"/>
            <w:vAlign w:val="center"/>
          </w:tcPr>
          <w:p w14:paraId="169E9673" w14:textId="77777777" w:rsidR="00B25E43" w:rsidRPr="004A3992" w:rsidRDefault="00B25E43" w:rsidP="00855FF5">
            <w:r w:rsidRPr="004A3992">
              <w:t>히라후</w:t>
            </w:r>
          </w:p>
        </w:tc>
        <w:tc>
          <w:tcPr>
            <w:tcW w:w="2272" w:type="dxa"/>
          </w:tcPr>
          <w:p w14:paraId="5CFE6D1A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Hirafu</w:t>
            </w:r>
          </w:p>
        </w:tc>
        <w:tc>
          <w:tcPr>
            <w:tcW w:w="2272" w:type="dxa"/>
            <w:vAlign w:val="center"/>
          </w:tcPr>
          <w:p w14:paraId="27AC688C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比羅夫</w:t>
            </w:r>
          </w:p>
        </w:tc>
      </w:tr>
      <w:tr w:rsidR="00B25E43" w14:paraId="120EE328" w14:textId="77777777" w:rsidTr="00855FF5">
        <w:tc>
          <w:tcPr>
            <w:tcW w:w="2272" w:type="dxa"/>
            <w:vAlign w:val="center"/>
          </w:tcPr>
          <w:p w14:paraId="7E7A8576" w14:textId="77777777" w:rsidR="00B25E43" w:rsidRPr="004A3992" w:rsidRDefault="00B25E43" w:rsidP="00855FF5">
            <w:r w:rsidRPr="004A3992">
              <w:t>굿찬</w:t>
            </w:r>
          </w:p>
        </w:tc>
        <w:tc>
          <w:tcPr>
            <w:tcW w:w="2272" w:type="dxa"/>
          </w:tcPr>
          <w:p w14:paraId="3D5EF907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Kutchan</w:t>
            </w:r>
          </w:p>
        </w:tc>
        <w:tc>
          <w:tcPr>
            <w:tcW w:w="2272" w:type="dxa"/>
            <w:vAlign w:val="center"/>
          </w:tcPr>
          <w:p w14:paraId="7F845070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ascii="새굴림" w:eastAsia="새굴림" w:hAnsi="새굴림" w:cs="새굴림" w:hint="eastAsia"/>
              </w:rPr>
              <w:t>倶</w:t>
            </w:r>
            <w:r w:rsidRPr="004A3992">
              <w:rPr>
                <w:rFonts w:ascii="맑은 고딕" w:eastAsia="맑은 고딕" w:hAnsi="맑은 고딕" w:cs="맑은 고딕" w:hint="eastAsia"/>
              </w:rPr>
              <w:t>知安</w:t>
            </w:r>
          </w:p>
        </w:tc>
      </w:tr>
      <w:tr w:rsidR="00B25E43" w14:paraId="524A5E64" w14:textId="77777777" w:rsidTr="00855FF5">
        <w:tc>
          <w:tcPr>
            <w:tcW w:w="2272" w:type="dxa"/>
            <w:vAlign w:val="center"/>
          </w:tcPr>
          <w:p w14:paraId="602D42C8" w14:textId="77777777" w:rsidR="00B25E43" w:rsidRPr="004A3992" w:rsidRDefault="00B25E43" w:rsidP="00855FF5">
            <w:r w:rsidRPr="004A3992">
              <w:t>고자와</w:t>
            </w:r>
          </w:p>
        </w:tc>
        <w:tc>
          <w:tcPr>
            <w:tcW w:w="2272" w:type="dxa"/>
          </w:tcPr>
          <w:p w14:paraId="4367D6E9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Gozawa</w:t>
            </w:r>
          </w:p>
        </w:tc>
        <w:tc>
          <w:tcPr>
            <w:tcW w:w="2272" w:type="dxa"/>
            <w:vAlign w:val="center"/>
          </w:tcPr>
          <w:p w14:paraId="01AC83D6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小</w:t>
            </w:r>
            <w:r w:rsidRPr="004A3992">
              <w:rPr>
                <w:rFonts w:ascii="새굴림" w:eastAsia="새굴림" w:hAnsi="새굴림" w:cs="새굴림" w:hint="eastAsia"/>
              </w:rPr>
              <w:t>沢</w:t>
            </w:r>
          </w:p>
        </w:tc>
      </w:tr>
      <w:tr w:rsidR="00B25E43" w14:paraId="1BCD828E" w14:textId="77777777" w:rsidTr="00855FF5">
        <w:tc>
          <w:tcPr>
            <w:tcW w:w="2272" w:type="dxa"/>
            <w:vAlign w:val="center"/>
          </w:tcPr>
          <w:p w14:paraId="0A13FE45" w14:textId="77777777" w:rsidR="00B25E43" w:rsidRPr="004A3992" w:rsidRDefault="00B25E43" w:rsidP="00855FF5">
            <w:r w:rsidRPr="004A3992">
              <w:t>긴잔</w:t>
            </w:r>
          </w:p>
        </w:tc>
        <w:tc>
          <w:tcPr>
            <w:tcW w:w="2272" w:type="dxa"/>
          </w:tcPr>
          <w:p w14:paraId="3C0E62AD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Ginzan</w:t>
            </w:r>
          </w:p>
        </w:tc>
        <w:tc>
          <w:tcPr>
            <w:tcW w:w="2272" w:type="dxa"/>
            <w:vAlign w:val="center"/>
          </w:tcPr>
          <w:p w14:paraId="0EEC56E0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銀山</w:t>
            </w:r>
          </w:p>
        </w:tc>
      </w:tr>
      <w:tr w:rsidR="00B25E43" w14:paraId="207E7B33" w14:textId="77777777" w:rsidTr="00855FF5">
        <w:tc>
          <w:tcPr>
            <w:tcW w:w="2272" w:type="dxa"/>
            <w:vAlign w:val="center"/>
          </w:tcPr>
          <w:p w14:paraId="36163763" w14:textId="77777777" w:rsidR="00B25E43" w:rsidRPr="004A3992" w:rsidRDefault="00B25E43" w:rsidP="00855FF5">
            <w:r w:rsidRPr="004A3992">
              <w:t>시카리베쓰</w:t>
            </w:r>
          </w:p>
        </w:tc>
        <w:tc>
          <w:tcPr>
            <w:tcW w:w="2272" w:type="dxa"/>
          </w:tcPr>
          <w:p w14:paraId="0D57947B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Shikaribetsu</w:t>
            </w:r>
          </w:p>
        </w:tc>
        <w:tc>
          <w:tcPr>
            <w:tcW w:w="2272" w:type="dxa"/>
            <w:vAlign w:val="center"/>
          </w:tcPr>
          <w:p w14:paraId="73E7D90B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然別</w:t>
            </w:r>
          </w:p>
        </w:tc>
      </w:tr>
      <w:tr w:rsidR="00B25E43" w14:paraId="5654B889" w14:textId="77777777" w:rsidTr="00855FF5">
        <w:tc>
          <w:tcPr>
            <w:tcW w:w="2272" w:type="dxa"/>
            <w:vAlign w:val="center"/>
          </w:tcPr>
          <w:p w14:paraId="2F492547" w14:textId="77777777" w:rsidR="00B25E43" w:rsidRPr="004A3992" w:rsidRDefault="00B25E43" w:rsidP="00855FF5">
            <w:r w:rsidRPr="004A3992">
              <w:t>니키</w:t>
            </w:r>
          </w:p>
        </w:tc>
        <w:tc>
          <w:tcPr>
            <w:tcW w:w="2272" w:type="dxa"/>
          </w:tcPr>
          <w:p w14:paraId="2427CECA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Niki</w:t>
            </w:r>
          </w:p>
        </w:tc>
        <w:tc>
          <w:tcPr>
            <w:tcW w:w="2272" w:type="dxa"/>
            <w:vAlign w:val="center"/>
          </w:tcPr>
          <w:p w14:paraId="2634E57D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仁木</w:t>
            </w:r>
          </w:p>
        </w:tc>
      </w:tr>
      <w:tr w:rsidR="00B25E43" w14:paraId="6253F46B" w14:textId="77777777" w:rsidTr="00855FF5">
        <w:tc>
          <w:tcPr>
            <w:tcW w:w="2272" w:type="dxa"/>
            <w:vAlign w:val="center"/>
          </w:tcPr>
          <w:p w14:paraId="0B384E98" w14:textId="77777777" w:rsidR="00B25E43" w:rsidRPr="004A3992" w:rsidRDefault="00B25E43" w:rsidP="00855FF5">
            <w:r w:rsidRPr="004A3992">
              <w:t>요이치</w:t>
            </w:r>
          </w:p>
        </w:tc>
        <w:tc>
          <w:tcPr>
            <w:tcW w:w="2272" w:type="dxa"/>
          </w:tcPr>
          <w:p w14:paraId="0A2BC323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Yoichi</w:t>
            </w:r>
          </w:p>
        </w:tc>
        <w:tc>
          <w:tcPr>
            <w:tcW w:w="2272" w:type="dxa"/>
            <w:vAlign w:val="center"/>
          </w:tcPr>
          <w:p w14:paraId="4BE9C5BE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余市</w:t>
            </w:r>
          </w:p>
        </w:tc>
      </w:tr>
      <w:tr w:rsidR="00B25E43" w14:paraId="02792DC0" w14:textId="77777777" w:rsidTr="00855FF5">
        <w:tc>
          <w:tcPr>
            <w:tcW w:w="2272" w:type="dxa"/>
            <w:vAlign w:val="center"/>
          </w:tcPr>
          <w:p w14:paraId="49D4AA60" w14:textId="77777777" w:rsidR="00B25E43" w:rsidRPr="004A3992" w:rsidRDefault="00B25E43" w:rsidP="00855FF5">
            <w:r w:rsidRPr="004A3992">
              <w:t>란시마</w:t>
            </w:r>
          </w:p>
        </w:tc>
        <w:tc>
          <w:tcPr>
            <w:tcW w:w="2272" w:type="dxa"/>
          </w:tcPr>
          <w:p w14:paraId="7E99083A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Kagoshima</w:t>
            </w:r>
          </w:p>
        </w:tc>
        <w:tc>
          <w:tcPr>
            <w:tcW w:w="2272" w:type="dxa"/>
            <w:vAlign w:val="center"/>
          </w:tcPr>
          <w:p w14:paraId="4FDD93BA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蘭島</w:t>
            </w:r>
          </w:p>
        </w:tc>
      </w:tr>
      <w:tr w:rsidR="00B25E43" w14:paraId="1A2A3B67" w14:textId="77777777" w:rsidTr="00855FF5">
        <w:tc>
          <w:tcPr>
            <w:tcW w:w="2272" w:type="dxa"/>
            <w:vAlign w:val="center"/>
          </w:tcPr>
          <w:p w14:paraId="7DDCD6CB" w14:textId="77777777" w:rsidR="00B25E43" w:rsidRPr="004A3992" w:rsidRDefault="00B25E43" w:rsidP="00855FF5">
            <w:r w:rsidRPr="004A3992">
              <w:t>시오야</w:t>
            </w:r>
          </w:p>
        </w:tc>
        <w:tc>
          <w:tcPr>
            <w:tcW w:w="2272" w:type="dxa"/>
          </w:tcPr>
          <w:p w14:paraId="1C2924DC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5B43F9">
              <w:t>Shioya</w:t>
            </w:r>
          </w:p>
        </w:tc>
        <w:tc>
          <w:tcPr>
            <w:tcW w:w="2272" w:type="dxa"/>
            <w:vAlign w:val="center"/>
          </w:tcPr>
          <w:p w14:paraId="7177C0BE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塩谷</w:t>
            </w:r>
          </w:p>
        </w:tc>
      </w:tr>
      <w:tr w:rsidR="00B25E43" w14:paraId="6E4BC2BF" w14:textId="77777777" w:rsidTr="00855FF5">
        <w:tc>
          <w:tcPr>
            <w:tcW w:w="2272" w:type="dxa"/>
            <w:vAlign w:val="center"/>
          </w:tcPr>
          <w:p w14:paraId="613593FD" w14:textId="77777777" w:rsidR="00B25E43" w:rsidRPr="004A3992" w:rsidRDefault="00B25E43" w:rsidP="00855FF5">
            <w:r w:rsidRPr="004A3992">
              <w:t>오타루</w:t>
            </w:r>
          </w:p>
        </w:tc>
        <w:tc>
          <w:tcPr>
            <w:tcW w:w="2272" w:type="dxa"/>
          </w:tcPr>
          <w:p w14:paraId="5F7B4C3E" w14:textId="77777777" w:rsidR="00B25E43" w:rsidRDefault="00B25E43" w:rsidP="00855FF5">
            <w:pPr>
              <w:rPr>
                <w:rFonts w:ascii="Arial" w:hAnsi="Arial" w:cs="Arial" w:hint="eastAsia"/>
                <w:color w:val="202122"/>
              </w:rPr>
            </w:pPr>
            <w:r w:rsidRPr="004A5219">
              <w:t>Shioya</w:t>
            </w:r>
          </w:p>
        </w:tc>
        <w:tc>
          <w:tcPr>
            <w:tcW w:w="2272" w:type="dxa"/>
            <w:vAlign w:val="center"/>
          </w:tcPr>
          <w:p w14:paraId="1828BF9E" w14:textId="77777777" w:rsidR="00B25E43" w:rsidRPr="004A3992" w:rsidRDefault="00B25E43" w:rsidP="00855FF5">
            <w:pPr>
              <w:rPr>
                <w:rFonts w:ascii="새굴림" w:eastAsia="새굴림" w:hAnsi="새굴림" w:cs="새굴림" w:hint="eastAsia"/>
              </w:rPr>
            </w:pPr>
            <w:r w:rsidRPr="004A3992">
              <w:rPr>
                <w:rFonts w:hint="eastAsia"/>
              </w:rPr>
              <w:t>小樽</w:t>
            </w:r>
          </w:p>
        </w:tc>
      </w:tr>
    </w:tbl>
    <w:p w14:paraId="6B7B1BFC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지선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branch line</w:t>
      </w:r>
      <w:r>
        <w:rPr>
          <w:rFonts w:eastAsia="Yu Mincho" w:hint="eastAsia"/>
          <w:b/>
          <w:bCs/>
          <w:lang w:eastAsia="ja-JP"/>
        </w:rPr>
        <w:t xml:space="preserve"> </w:t>
      </w:r>
      <w:r>
        <w:rPr>
          <w:rFonts w:eastAsia="Yu Mincho"/>
          <w:b/>
          <w:bCs/>
          <w:lang w:eastAsia="ja-JP"/>
        </w:rPr>
        <w:t>–</w:t>
      </w:r>
      <w:r>
        <w:rPr>
          <w:rFonts w:eastAsia="Yu Mincho" w:hint="eastAsia"/>
          <w:b/>
          <w:bCs/>
          <w:lang w:eastAsia="ja-JP"/>
        </w:rPr>
        <w:t xml:space="preserve"> </w:t>
      </w:r>
      <w:r>
        <w:rPr>
          <w:rFonts w:eastAsia="Yu Mincho" w:hint="eastAsia"/>
          <w:b/>
          <w:bCs/>
          <w:lang w:eastAsia="ja-JP"/>
        </w:rPr>
        <w:t>支線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533079D2" w14:textId="77777777" w:rsidTr="00855FF5">
        <w:tc>
          <w:tcPr>
            <w:tcW w:w="2272" w:type="dxa"/>
          </w:tcPr>
          <w:p w14:paraId="6CED8376" w14:textId="77777777" w:rsidR="00B25E43" w:rsidRDefault="00B25E43" w:rsidP="00855FF5">
            <w:bookmarkStart w:id="7" w:name="_Hlk183547791"/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6ED93BE0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1EDB03E0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33548546" w14:textId="77777777" w:rsidTr="00855FF5">
        <w:tc>
          <w:tcPr>
            <w:tcW w:w="2272" w:type="dxa"/>
            <w:vAlign w:val="center"/>
          </w:tcPr>
          <w:p w14:paraId="05BE5824" w14:textId="77777777" w:rsidR="00B25E43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오누마</w:t>
            </w:r>
          </w:p>
        </w:tc>
        <w:tc>
          <w:tcPr>
            <w:tcW w:w="2272" w:type="dxa"/>
          </w:tcPr>
          <w:p w14:paraId="7248114D" w14:textId="77777777" w:rsidR="00B25E43" w:rsidRDefault="00B25E43" w:rsidP="00855FF5">
            <w:r w:rsidRPr="00B649BB">
              <w:t>ONUMA</w:t>
            </w:r>
          </w:p>
        </w:tc>
        <w:tc>
          <w:tcPr>
            <w:tcW w:w="2272" w:type="dxa"/>
            <w:vAlign w:val="center"/>
          </w:tcPr>
          <w:p w14:paraId="51CCA7F7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大沼</w:t>
            </w:r>
          </w:p>
        </w:tc>
      </w:tr>
      <w:bookmarkEnd w:id="7"/>
      <w:tr w:rsidR="00B25E43" w14:paraId="72E587A8" w14:textId="77777777" w:rsidTr="00855FF5">
        <w:tc>
          <w:tcPr>
            <w:tcW w:w="2272" w:type="dxa"/>
            <w:vAlign w:val="center"/>
          </w:tcPr>
          <w:p w14:paraId="4C89A067" w14:textId="77777777" w:rsidR="00B25E43" w:rsidRDefault="00B25E43" w:rsidP="00855FF5">
            <w:r w:rsidRPr="00801B0B">
              <w:rPr>
                <w:rFonts w:ascii="Arial" w:hAnsi="Arial" w:cs="Arial"/>
                <w:color w:val="202122"/>
                <w:szCs w:val="22"/>
              </w:rPr>
              <w:t>이케다엔</w:t>
            </w:r>
          </w:p>
        </w:tc>
        <w:tc>
          <w:tcPr>
            <w:tcW w:w="2272" w:type="dxa"/>
          </w:tcPr>
          <w:p w14:paraId="56DB5E51" w14:textId="77777777" w:rsidR="00B25E43" w:rsidRDefault="00B25E43" w:rsidP="00855FF5">
            <w:r w:rsidRPr="00801B0B">
              <w:t>Ikeda-en</w:t>
            </w:r>
          </w:p>
        </w:tc>
        <w:tc>
          <w:tcPr>
            <w:tcW w:w="2272" w:type="dxa"/>
            <w:vAlign w:val="center"/>
          </w:tcPr>
          <w:p w14:paraId="38BE2D88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池田園</w:t>
            </w:r>
          </w:p>
        </w:tc>
      </w:tr>
      <w:tr w:rsidR="00B25E43" w14:paraId="5EC72CEC" w14:textId="77777777" w:rsidTr="00855FF5">
        <w:tc>
          <w:tcPr>
            <w:tcW w:w="2272" w:type="dxa"/>
            <w:vAlign w:val="center"/>
          </w:tcPr>
          <w:p w14:paraId="6A921C4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나가레야마</w:t>
            </w:r>
            <w:r w:rsidRPr="00801B0B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801B0B">
              <w:rPr>
                <w:rFonts w:ascii="Arial" w:hAnsi="Arial" w:cs="Arial"/>
                <w:color w:val="202122"/>
                <w:szCs w:val="22"/>
              </w:rPr>
              <w:t>온천</w:t>
            </w:r>
          </w:p>
        </w:tc>
        <w:tc>
          <w:tcPr>
            <w:tcW w:w="2272" w:type="dxa"/>
          </w:tcPr>
          <w:p w14:paraId="0253F7DC" w14:textId="77777777" w:rsidR="00B25E43" w:rsidRDefault="00B25E43" w:rsidP="00855FF5">
            <w:r w:rsidRPr="00801B0B">
              <w:t>Nagareyama Onsen</w:t>
            </w:r>
          </w:p>
        </w:tc>
        <w:tc>
          <w:tcPr>
            <w:tcW w:w="2272" w:type="dxa"/>
            <w:vAlign w:val="center"/>
          </w:tcPr>
          <w:p w14:paraId="6A587681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五稜郭</w:t>
            </w:r>
          </w:p>
        </w:tc>
      </w:tr>
      <w:tr w:rsidR="00B25E43" w14:paraId="7E2008A4" w14:textId="77777777" w:rsidTr="00855FF5">
        <w:tc>
          <w:tcPr>
            <w:tcW w:w="2272" w:type="dxa"/>
            <w:vAlign w:val="center"/>
          </w:tcPr>
          <w:p w14:paraId="1A13467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조시구치</w:t>
            </w:r>
          </w:p>
        </w:tc>
        <w:tc>
          <w:tcPr>
            <w:tcW w:w="2272" w:type="dxa"/>
          </w:tcPr>
          <w:p w14:paraId="7082BF7B" w14:textId="77777777" w:rsidR="00B25E43" w:rsidRDefault="00B25E43" w:rsidP="00855FF5">
            <w:r w:rsidRPr="00801B0B">
              <w:t>Choshiguchi</w:t>
            </w:r>
          </w:p>
        </w:tc>
        <w:tc>
          <w:tcPr>
            <w:tcW w:w="2272" w:type="dxa"/>
            <w:vAlign w:val="center"/>
          </w:tcPr>
          <w:p w14:paraId="62F8CEBD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銚子口</w:t>
            </w:r>
          </w:p>
        </w:tc>
      </w:tr>
      <w:tr w:rsidR="00B25E43" w14:paraId="28FCD575" w14:textId="77777777" w:rsidTr="00855FF5">
        <w:tc>
          <w:tcPr>
            <w:tcW w:w="2272" w:type="dxa"/>
            <w:vAlign w:val="center"/>
          </w:tcPr>
          <w:p w14:paraId="2DF86F9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시카베</w:t>
            </w:r>
          </w:p>
        </w:tc>
        <w:tc>
          <w:tcPr>
            <w:tcW w:w="2272" w:type="dxa"/>
          </w:tcPr>
          <w:p w14:paraId="2EDCEE69" w14:textId="77777777" w:rsidR="00B25E43" w:rsidRDefault="00B25E43" w:rsidP="00855FF5">
            <w:r w:rsidRPr="00801B0B">
              <w:t>Shikabe</w:t>
            </w:r>
          </w:p>
        </w:tc>
        <w:tc>
          <w:tcPr>
            <w:tcW w:w="2272" w:type="dxa"/>
            <w:vAlign w:val="center"/>
          </w:tcPr>
          <w:p w14:paraId="6CB2F8B9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鹿部</w:t>
            </w:r>
          </w:p>
        </w:tc>
      </w:tr>
      <w:tr w:rsidR="00B25E43" w14:paraId="71D6428C" w14:textId="77777777" w:rsidTr="00855FF5">
        <w:tc>
          <w:tcPr>
            <w:tcW w:w="2272" w:type="dxa"/>
            <w:vAlign w:val="center"/>
          </w:tcPr>
          <w:p w14:paraId="0695B3E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오시마누마지리</w:t>
            </w:r>
          </w:p>
        </w:tc>
        <w:tc>
          <w:tcPr>
            <w:tcW w:w="2272" w:type="dxa"/>
          </w:tcPr>
          <w:p w14:paraId="3823B348" w14:textId="77777777" w:rsidR="00B25E43" w:rsidRDefault="00B25E43" w:rsidP="00855FF5">
            <w:r w:rsidRPr="00801B0B">
              <w:t>Oshimanumajiri</w:t>
            </w:r>
          </w:p>
        </w:tc>
        <w:tc>
          <w:tcPr>
            <w:tcW w:w="2272" w:type="dxa"/>
            <w:vAlign w:val="center"/>
          </w:tcPr>
          <w:p w14:paraId="4CA1AF7E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渡島沼尻</w:t>
            </w:r>
          </w:p>
        </w:tc>
      </w:tr>
      <w:tr w:rsidR="00B25E43" w14:paraId="672A9F5B" w14:textId="77777777" w:rsidTr="00855FF5">
        <w:tc>
          <w:tcPr>
            <w:tcW w:w="2272" w:type="dxa"/>
            <w:vAlign w:val="center"/>
          </w:tcPr>
          <w:p w14:paraId="43C3E38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오시마사와라</w:t>
            </w:r>
          </w:p>
        </w:tc>
        <w:tc>
          <w:tcPr>
            <w:tcW w:w="2272" w:type="dxa"/>
          </w:tcPr>
          <w:p w14:paraId="4CFC96D2" w14:textId="77777777" w:rsidR="00B25E43" w:rsidRDefault="00B25E43" w:rsidP="00855FF5">
            <w:r w:rsidRPr="00801B0B">
              <w:t>Oshimasawara</w:t>
            </w:r>
          </w:p>
        </w:tc>
        <w:tc>
          <w:tcPr>
            <w:tcW w:w="2272" w:type="dxa"/>
            <w:vAlign w:val="center"/>
          </w:tcPr>
          <w:p w14:paraId="1132DBE5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渡島砂原</w:t>
            </w:r>
          </w:p>
        </w:tc>
      </w:tr>
      <w:tr w:rsidR="00B25E43" w14:paraId="5863E7DE" w14:textId="77777777" w:rsidTr="00855FF5">
        <w:tc>
          <w:tcPr>
            <w:tcW w:w="2272" w:type="dxa"/>
            <w:vAlign w:val="center"/>
          </w:tcPr>
          <w:p w14:paraId="6930449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가카리마</w:t>
            </w:r>
          </w:p>
        </w:tc>
        <w:tc>
          <w:tcPr>
            <w:tcW w:w="2272" w:type="dxa"/>
          </w:tcPr>
          <w:p w14:paraId="7BC54413" w14:textId="77777777" w:rsidR="00B25E43" w:rsidRDefault="00B25E43" w:rsidP="00855FF5">
            <w:r w:rsidRPr="00801B0B">
              <w:t>Kakarima</w:t>
            </w:r>
          </w:p>
        </w:tc>
        <w:tc>
          <w:tcPr>
            <w:tcW w:w="2272" w:type="dxa"/>
            <w:vAlign w:val="center"/>
          </w:tcPr>
          <w:p w14:paraId="59D19592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掛澗</w:t>
            </w:r>
          </w:p>
        </w:tc>
      </w:tr>
      <w:tr w:rsidR="00B25E43" w14:paraId="2078F36E" w14:textId="77777777" w:rsidTr="00855FF5">
        <w:tc>
          <w:tcPr>
            <w:tcW w:w="2272" w:type="dxa"/>
            <w:vAlign w:val="center"/>
          </w:tcPr>
          <w:p w14:paraId="0BC303B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오시로나이</w:t>
            </w:r>
          </w:p>
        </w:tc>
        <w:tc>
          <w:tcPr>
            <w:tcW w:w="2272" w:type="dxa"/>
          </w:tcPr>
          <w:p w14:paraId="53727C0A" w14:textId="77777777" w:rsidR="00B25E43" w:rsidRDefault="00B25E43" w:rsidP="00855FF5">
            <w:r w:rsidRPr="00801B0B">
              <w:t>Oshironai</w:t>
            </w:r>
          </w:p>
        </w:tc>
        <w:tc>
          <w:tcPr>
            <w:tcW w:w="2272" w:type="dxa"/>
            <w:vAlign w:val="center"/>
          </w:tcPr>
          <w:p w14:paraId="6A0D6F6F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尾白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</w:p>
        </w:tc>
      </w:tr>
      <w:tr w:rsidR="00B25E43" w14:paraId="30A68495" w14:textId="77777777" w:rsidTr="00855FF5">
        <w:tc>
          <w:tcPr>
            <w:tcW w:w="2272" w:type="dxa"/>
            <w:vAlign w:val="center"/>
          </w:tcPr>
          <w:p w14:paraId="5B1F915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801B0B">
              <w:rPr>
                <w:rFonts w:ascii="Arial" w:hAnsi="Arial" w:cs="Arial"/>
                <w:color w:val="202122"/>
                <w:szCs w:val="22"/>
              </w:rPr>
              <w:t>히가시모리</w:t>
            </w:r>
          </w:p>
        </w:tc>
        <w:tc>
          <w:tcPr>
            <w:tcW w:w="2272" w:type="dxa"/>
          </w:tcPr>
          <w:p w14:paraId="651769EE" w14:textId="77777777" w:rsidR="00B25E43" w:rsidRDefault="00B25E43" w:rsidP="00855FF5">
            <w:r w:rsidRPr="00801B0B">
              <w:t>Higashimori</w:t>
            </w:r>
          </w:p>
        </w:tc>
        <w:tc>
          <w:tcPr>
            <w:tcW w:w="2272" w:type="dxa"/>
            <w:vAlign w:val="center"/>
          </w:tcPr>
          <w:p w14:paraId="4E47B98F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東森</w:t>
            </w:r>
          </w:p>
        </w:tc>
      </w:tr>
      <w:tr w:rsidR="00B25E43" w14:paraId="740FD3DB" w14:textId="77777777" w:rsidTr="00855FF5">
        <w:tc>
          <w:tcPr>
            <w:tcW w:w="2272" w:type="dxa"/>
            <w:vAlign w:val="center"/>
          </w:tcPr>
          <w:p w14:paraId="7F39159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>
              <w:rPr>
                <w:rFonts w:ascii="Arial" w:hAnsi="Arial" w:cs="Arial"/>
                <w:color w:val="202122"/>
                <w:szCs w:val="22"/>
              </w:rPr>
              <w:t>모리</w:t>
            </w:r>
          </w:p>
        </w:tc>
        <w:tc>
          <w:tcPr>
            <w:tcW w:w="2272" w:type="dxa"/>
          </w:tcPr>
          <w:p w14:paraId="4BFEAE1B" w14:textId="77777777" w:rsidR="00B25E43" w:rsidRDefault="00B25E43" w:rsidP="00855FF5">
            <w:r w:rsidRPr="00B649BB">
              <w:t>Mori</w:t>
            </w:r>
          </w:p>
        </w:tc>
        <w:tc>
          <w:tcPr>
            <w:tcW w:w="2272" w:type="dxa"/>
            <w:vAlign w:val="center"/>
          </w:tcPr>
          <w:p w14:paraId="046A10B6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森</w:t>
            </w:r>
          </w:p>
        </w:tc>
      </w:tr>
    </w:tbl>
    <w:p w14:paraId="1E3F6C2D" w14:textId="77777777" w:rsidR="00B25E43" w:rsidRPr="00F75B43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F75B43">
        <w:rPr>
          <w:rFonts w:hint="eastAsia"/>
          <w:b/>
          <w:bCs/>
        </w:rPr>
        <w:lastRenderedPageBreak/>
        <w:t xml:space="preserve">홋카이도신칸센 </w:t>
      </w:r>
      <w:r w:rsidRPr="00F75B43">
        <w:rPr>
          <w:b/>
          <w:bCs/>
        </w:rPr>
        <w:t>Hokkaido</w:t>
      </w:r>
      <w:r w:rsidRPr="00F75B43">
        <w:rPr>
          <w:rFonts w:hint="eastAsia"/>
          <w:b/>
          <w:bCs/>
        </w:rPr>
        <w:t xml:space="preserve"> shinkansen 北海道</w:t>
      </w:r>
      <w:r w:rsidRPr="00F75B43">
        <w:rPr>
          <w:rFonts w:eastAsia="Yu Mincho" w:hint="eastAsia"/>
          <w:b/>
          <w:bCs/>
          <w:lang w:eastAsia="ja-JP"/>
        </w:rPr>
        <w:t>新幹線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475B6C1D" w14:textId="77777777" w:rsidTr="00855FF5">
        <w:tc>
          <w:tcPr>
            <w:tcW w:w="2272" w:type="dxa"/>
          </w:tcPr>
          <w:p w14:paraId="0225B851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7C1CB737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74ADB73C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5EECB46F" w14:textId="77777777" w:rsidTr="00855FF5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194F5CFE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신아오모리</w:t>
            </w:r>
          </w:p>
        </w:tc>
        <w:tc>
          <w:tcPr>
            <w:tcW w:w="2272" w:type="dxa"/>
            <w:tcBorders>
              <w:bottom w:val="single" w:sz="4" w:space="0" w:color="auto"/>
            </w:tcBorders>
          </w:tcPr>
          <w:p w14:paraId="14AF488E" w14:textId="77777777" w:rsidR="00B25E43" w:rsidRDefault="00B25E43" w:rsidP="00855FF5">
            <w:r w:rsidRPr="00B649BB">
              <w:t>ONUMA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37F1F9E" w14:textId="77777777" w:rsidR="00B25E43" w:rsidRDefault="00B25E43" w:rsidP="00855FF5">
            <w:r>
              <w:t>新</w:t>
            </w:r>
            <w:r>
              <w:rPr>
                <w:rFonts w:ascii="새굴림" w:eastAsia="새굴림" w:hAnsi="새굴림" w:cs="새굴림" w:hint="eastAsia"/>
              </w:rPr>
              <w:t>青</w:t>
            </w:r>
            <w:r>
              <w:rPr>
                <w:rFonts w:ascii="맑은 고딕" w:eastAsia="맑은 고딕" w:hAnsi="맑은 고딕" w:cs="맑은 고딕" w:hint="eastAsia"/>
              </w:rPr>
              <w:t>森</w:t>
            </w:r>
          </w:p>
        </w:tc>
      </w:tr>
      <w:tr w:rsidR="00B25E43" w14:paraId="7A4F251E" w14:textId="77777777" w:rsidTr="00855FF5">
        <w:tc>
          <w:tcPr>
            <w:tcW w:w="2272" w:type="dxa"/>
            <w:vAlign w:val="center"/>
          </w:tcPr>
          <w:p w14:paraId="39D2DD77" w14:textId="77777777" w:rsidR="00B25E43" w:rsidRDefault="00B25E43" w:rsidP="00855FF5">
            <w:pPr>
              <w:rPr>
                <w:rFonts w:hint="eastAsia"/>
              </w:rPr>
            </w:pPr>
            <w:r w:rsidRPr="00801B0B">
              <w:rPr>
                <w:rFonts w:hint="eastAsia"/>
                <w:sz w:val="21"/>
                <w:szCs w:val="22"/>
              </w:rPr>
              <w:t>오쿠츠가루</w:t>
            </w:r>
            <w:r w:rsidRPr="00801B0B">
              <w:rPr>
                <w:sz w:val="21"/>
                <w:szCs w:val="22"/>
              </w:rPr>
              <w:t xml:space="preserve"> 이마베츠</w:t>
            </w:r>
          </w:p>
        </w:tc>
        <w:tc>
          <w:tcPr>
            <w:tcW w:w="2272" w:type="dxa"/>
          </w:tcPr>
          <w:p w14:paraId="69870195" w14:textId="77777777" w:rsidR="00B25E43" w:rsidRPr="00B649BB" w:rsidRDefault="00B25E43" w:rsidP="00855FF5">
            <w:r>
              <w:t>OKUTSU-GARU IMABETS</w:t>
            </w:r>
          </w:p>
        </w:tc>
        <w:tc>
          <w:tcPr>
            <w:tcW w:w="2272" w:type="dxa"/>
            <w:vAlign w:val="center"/>
          </w:tcPr>
          <w:p w14:paraId="7B54ABC9" w14:textId="77777777" w:rsidR="00B25E43" w:rsidRDefault="00B25E43" w:rsidP="00855FF5">
            <w:r>
              <w:rPr>
                <w:rFonts w:ascii="새굴림" w:eastAsia="새굴림" w:hAnsi="새굴림" w:cs="새굴림" w:hint="eastAsia"/>
              </w:rPr>
              <w:t>奥</w:t>
            </w:r>
            <w:r>
              <w:rPr>
                <w:rFonts w:ascii="맑은 고딕" w:eastAsia="맑은 고딕" w:hAnsi="맑은 고딕" w:cs="맑은 고딕" w:hint="eastAsia"/>
              </w:rPr>
              <w:t>津</w:t>
            </w:r>
            <w:r>
              <w:rPr>
                <w:rFonts w:ascii="새굴림" w:eastAsia="새굴림" w:hAnsi="새굴림" w:cs="새굴림" w:hint="eastAsia"/>
              </w:rPr>
              <w:t>軽</w:t>
            </w:r>
            <w:r>
              <w:rPr>
                <w:rFonts w:ascii="맑은 고딕" w:eastAsia="맑은 고딕" w:hAnsi="맑은 고딕" w:cs="맑은 고딕" w:hint="eastAsia"/>
                <w:lang w:eastAsia="ja-JP"/>
              </w:rPr>
              <w:t>いまべつ</w:t>
            </w:r>
          </w:p>
        </w:tc>
      </w:tr>
      <w:tr w:rsidR="00B25E43" w14:paraId="5A7B9F82" w14:textId="77777777" w:rsidTr="00855FF5">
        <w:tc>
          <w:tcPr>
            <w:tcW w:w="2272" w:type="dxa"/>
            <w:vAlign w:val="center"/>
          </w:tcPr>
          <w:p w14:paraId="494FEDB4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키코나이</w:t>
            </w:r>
          </w:p>
        </w:tc>
        <w:tc>
          <w:tcPr>
            <w:tcW w:w="2272" w:type="dxa"/>
          </w:tcPr>
          <w:p w14:paraId="1A5EEB55" w14:textId="77777777" w:rsidR="00B25E43" w:rsidRPr="00B649BB" w:rsidRDefault="00B25E43" w:rsidP="00855FF5">
            <w:r>
              <w:t>KIKONAI</w:t>
            </w:r>
          </w:p>
        </w:tc>
        <w:tc>
          <w:tcPr>
            <w:tcW w:w="2272" w:type="dxa"/>
            <w:vAlign w:val="center"/>
          </w:tcPr>
          <w:p w14:paraId="4676E6A8" w14:textId="77777777" w:rsidR="00B25E43" w:rsidRDefault="00B25E43" w:rsidP="00855FF5">
            <w:r>
              <w:t>木古</w:t>
            </w:r>
            <w:r>
              <w:rPr>
                <w:rFonts w:ascii="새굴림" w:eastAsia="새굴림" w:hAnsi="새굴림" w:cs="새굴림" w:hint="eastAsia"/>
              </w:rPr>
              <w:t>内</w:t>
            </w:r>
          </w:p>
        </w:tc>
      </w:tr>
      <w:tr w:rsidR="00B25E43" w14:paraId="58B60827" w14:textId="77777777" w:rsidTr="00855FF5">
        <w:tc>
          <w:tcPr>
            <w:tcW w:w="2272" w:type="dxa"/>
            <w:vAlign w:val="center"/>
          </w:tcPr>
          <w:p w14:paraId="53A32E52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신하코다테</w:t>
            </w:r>
            <w:r>
              <w:rPr>
                <w:lang w:eastAsia="ja-JP"/>
              </w:rPr>
              <w:t xml:space="preserve"> 호쿠토</w:t>
            </w:r>
          </w:p>
        </w:tc>
        <w:tc>
          <w:tcPr>
            <w:tcW w:w="2272" w:type="dxa"/>
          </w:tcPr>
          <w:p w14:paraId="3634CF70" w14:textId="77777777" w:rsidR="00B25E43" w:rsidRPr="00B649BB" w:rsidRDefault="00B25E43" w:rsidP="00855FF5">
            <w:r>
              <w:rPr>
                <w:lang w:eastAsia="ja-JP"/>
              </w:rPr>
              <w:t>SHIN-HAKODATE HOKUTO</w:t>
            </w:r>
          </w:p>
        </w:tc>
        <w:tc>
          <w:tcPr>
            <w:tcW w:w="2272" w:type="dxa"/>
            <w:vAlign w:val="center"/>
          </w:tcPr>
          <w:p w14:paraId="2306D8C0" w14:textId="77777777" w:rsidR="00B25E43" w:rsidRDefault="00B25E43" w:rsidP="00855FF5">
            <w:r>
              <w:rPr>
                <w:lang w:eastAsia="ja-JP"/>
              </w:rPr>
              <w:t>新函館北斗</w:t>
            </w:r>
          </w:p>
        </w:tc>
      </w:tr>
    </w:tbl>
    <w:p w14:paraId="5A63A82B" w14:textId="77777777" w:rsidR="00B25E43" w:rsidRPr="00170F6C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치토세 선 chitose rail </w:t>
      </w:r>
      <w:r w:rsidRPr="00F75B43">
        <w:rPr>
          <w:rFonts w:hint="eastAsia"/>
          <w:b/>
          <w:bCs/>
        </w:rPr>
        <w:t>千</w:t>
      </w:r>
      <w:r w:rsidRPr="00F75B43">
        <w:rPr>
          <w:rFonts w:ascii="새굴림" w:eastAsia="새굴림" w:hAnsi="새굴림" w:cs="새굴림" w:hint="eastAsia"/>
          <w:b/>
          <w:bCs/>
        </w:rPr>
        <w:t>歳</w:t>
      </w:r>
      <w:r w:rsidRPr="00F75B43">
        <w:rPr>
          <w:rFonts w:ascii="맑은 고딕" w:eastAsia="맑은 고딕" w:hAnsi="맑은 고딕" w:cs="맑은 고딕" w:hint="eastAsia"/>
          <w:b/>
          <w:bCs/>
        </w:rPr>
        <w:t>線</w:t>
      </w:r>
    </w:p>
    <w:p w14:paraId="3C3757F5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본선 main line </w:t>
      </w:r>
      <w:r>
        <w:rPr>
          <w:rFonts w:eastAsia="Yu Mincho" w:hint="eastAsia"/>
          <w:b/>
          <w:bCs/>
          <w:lang w:eastAsia="ja-JP"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5386662C" w14:textId="77777777" w:rsidTr="00855FF5">
        <w:tc>
          <w:tcPr>
            <w:tcW w:w="2272" w:type="dxa"/>
          </w:tcPr>
          <w:p w14:paraId="32361FC8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616E03F6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549AD912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7F0DAD80" w14:textId="77777777" w:rsidTr="00855FF5">
        <w:tc>
          <w:tcPr>
            <w:tcW w:w="2272" w:type="dxa"/>
            <w:vAlign w:val="center"/>
          </w:tcPr>
          <w:p w14:paraId="660A8FA2" w14:textId="77777777" w:rsidR="00B25E43" w:rsidRDefault="00B25E43" w:rsidP="00855FF5">
            <w:r w:rsidRPr="00CC5057">
              <w:rPr>
                <w:rFonts w:ascii="Arial" w:hAnsi="Arial" w:cs="Arial"/>
                <w:color w:val="202122"/>
                <w:szCs w:val="22"/>
              </w:rPr>
              <w:t>누마노하타</w:t>
            </w:r>
          </w:p>
        </w:tc>
        <w:tc>
          <w:tcPr>
            <w:tcW w:w="2272" w:type="dxa"/>
          </w:tcPr>
          <w:p w14:paraId="3E351809" w14:textId="77777777" w:rsidR="00B25E43" w:rsidRDefault="00B25E43" w:rsidP="00855FF5">
            <w:r w:rsidRPr="00CC5057">
              <w:t>NUMANOHATA</w:t>
            </w:r>
          </w:p>
        </w:tc>
        <w:tc>
          <w:tcPr>
            <w:tcW w:w="2272" w:type="dxa"/>
            <w:vAlign w:val="center"/>
          </w:tcPr>
          <w:p w14:paraId="15E7F77A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沼ノ端</w:t>
            </w:r>
          </w:p>
        </w:tc>
      </w:tr>
      <w:tr w:rsidR="00B25E43" w14:paraId="65372145" w14:textId="77777777" w:rsidTr="00855FF5">
        <w:tc>
          <w:tcPr>
            <w:tcW w:w="2272" w:type="dxa"/>
            <w:vAlign w:val="center"/>
          </w:tcPr>
          <w:p w14:paraId="4AC611D1" w14:textId="77777777" w:rsidR="00B25E43" w:rsidRDefault="00B25E43" w:rsidP="00855FF5">
            <w:r w:rsidRPr="00CC5057">
              <w:rPr>
                <w:rFonts w:ascii="Arial" w:hAnsi="Arial" w:cs="Arial"/>
                <w:color w:val="202122"/>
                <w:szCs w:val="22"/>
              </w:rPr>
              <w:t>우에나에</w:t>
            </w:r>
          </w:p>
        </w:tc>
        <w:tc>
          <w:tcPr>
            <w:tcW w:w="2272" w:type="dxa"/>
          </w:tcPr>
          <w:p w14:paraId="2BA664C1" w14:textId="77777777" w:rsidR="00B25E43" w:rsidRDefault="00B25E43" w:rsidP="00855FF5">
            <w:r w:rsidRPr="00CC5057">
              <w:t>Uenae</w:t>
            </w:r>
          </w:p>
        </w:tc>
        <w:tc>
          <w:tcPr>
            <w:tcW w:w="2272" w:type="dxa"/>
            <w:vAlign w:val="center"/>
          </w:tcPr>
          <w:p w14:paraId="2974142F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植苗</w:t>
            </w:r>
          </w:p>
        </w:tc>
      </w:tr>
      <w:tr w:rsidR="00B25E43" w14:paraId="51FD0C19" w14:textId="77777777" w:rsidTr="00855FF5">
        <w:tc>
          <w:tcPr>
            <w:tcW w:w="2272" w:type="dxa"/>
            <w:vAlign w:val="center"/>
          </w:tcPr>
          <w:p w14:paraId="0F0437E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del w:id="8" w:author="Unknown">
              <w:r w:rsidRPr="00CC5057">
                <w:rPr>
                  <w:rFonts w:ascii="Arial" w:hAnsi="Arial" w:cs="Arial"/>
                  <w:color w:val="202122"/>
                  <w:szCs w:val="22"/>
                </w:rPr>
                <w:delText>비비</w:delText>
              </w:r>
            </w:del>
          </w:p>
        </w:tc>
        <w:tc>
          <w:tcPr>
            <w:tcW w:w="2272" w:type="dxa"/>
          </w:tcPr>
          <w:p w14:paraId="2FE03DC1" w14:textId="77777777" w:rsidR="00B25E43" w:rsidRDefault="00B25E43" w:rsidP="00855FF5">
            <w:del w:id="9" w:author="Unknown">
              <w:r w:rsidRPr="00CC5057">
                <w:delText>Bibi</w:delText>
              </w:r>
            </w:del>
          </w:p>
        </w:tc>
        <w:tc>
          <w:tcPr>
            <w:tcW w:w="2272" w:type="dxa"/>
            <w:vAlign w:val="center"/>
          </w:tcPr>
          <w:p w14:paraId="48ADE37D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美</w:t>
            </w:r>
            <w:r>
              <w:rPr>
                <w:rFonts w:ascii="MS Mincho" w:eastAsia="MS Mincho" w:hAnsi="MS Mincho" w:cs="MS Mincho" w:hint="eastAsia"/>
                <w:color w:val="202122"/>
                <w:szCs w:val="22"/>
                <w:lang w:eastAsia="ja-JP"/>
              </w:rPr>
              <w:t>々</w:t>
            </w:r>
          </w:p>
        </w:tc>
      </w:tr>
      <w:tr w:rsidR="00B25E43" w14:paraId="7A9A4014" w14:textId="77777777" w:rsidTr="00855FF5">
        <w:tc>
          <w:tcPr>
            <w:tcW w:w="2272" w:type="dxa"/>
            <w:vAlign w:val="center"/>
          </w:tcPr>
          <w:p w14:paraId="73C6052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신치토세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>공항</w:t>
            </w:r>
          </w:p>
        </w:tc>
        <w:tc>
          <w:tcPr>
            <w:tcW w:w="2272" w:type="dxa"/>
          </w:tcPr>
          <w:p w14:paraId="0EC19759" w14:textId="77777777" w:rsidR="00B25E43" w:rsidRDefault="00B25E43" w:rsidP="00855FF5">
            <w:r w:rsidRPr="00CC5057">
              <w:t>New Chitose Airport</w:t>
            </w:r>
          </w:p>
        </w:tc>
        <w:tc>
          <w:tcPr>
            <w:tcW w:w="2272" w:type="dxa"/>
            <w:vAlign w:val="center"/>
          </w:tcPr>
          <w:p w14:paraId="33D7D885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新千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歳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空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港</w:t>
            </w:r>
          </w:p>
        </w:tc>
      </w:tr>
      <w:tr w:rsidR="00B25E43" w14:paraId="08B859E1" w14:textId="77777777" w:rsidTr="00855FF5">
        <w:tc>
          <w:tcPr>
            <w:tcW w:w="2272" w:type="dxa"/>
            <w:vAlign w:val="center"/>
          </w:tcPr>
          <w:p w14:paraId="0A99305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미나미치토세</w:t>
            </w:r>
          </w:p>
        </w:tc>
        <w:tc>
          <w:tcPr>
            <w:tcW w:w="2272" w:type="dxa"/>
          </w:tcPr>
          <w:p w14:paraId="31E00A77" w14:textId="77777777" w:rsidR="00B25E43" w:rsidRDefault="00B25E43" w:rsidP="00855FF5">
            <w:r w:rsidRPr="00CC5057">
              <w:t>Minamichitose</w:t>
            </w:r>
          </w:p>
        </w:tc>
        <w:tc>
          <w:tcPr>
            <w:tcW w:w="2272" w:type="dxa"/>
            <w:vAlign w:val="center"/>
          </w:tcPr>
          <w:p w14:paraId="7AFE4C0C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南千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歳</w:t>
            </w:r>
          </w:p>
        </w:tc>
      </w:tr>
      <w:tr w:rsidR="00B25E43" w14:paraId="3B1B0824" w14:textId="77777777" w:rsidTr="00855FF5">
        <w:tc>
          <w:tcPr>
            <w:tcW w:w="2272" w:type="dxa"/>
            <w:vAlign w:val="center"/>
          </w:tcPr>
          <w:p w14:paraId="235CC76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지토세</w:t>
            </w:r>
          </w:p>
        </w:tc>
        <w:tc>
          <w:tcPr>
            <w:tcW w:w="2272" w:type="dxa"/>
          </w:tcPr>
          <w:p w14:paraId="395AC33D" w14:textId="77777777" w:rsidR="00B25E43" w:rsidRDefault="00B25E43" w:rsidP="00855FF5">
            <w:r w:rsidRPr="00CC5057">
              <w:t>Chitose</w:t>
            </w:r>
          </w:p>
        </w:tc>
        <w:tc>
          <w:tcPr>
            <w:tcW w:w="2272" w:type="dxa"/>
            <w:vAlign w:val="center"/>
          </w:tcPr>
          <w:p w14:paraId="6A00C88F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千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歳</w:t>
            </w:r>
          </w:p>
        </w:tc>
      </w:tr>
      <w:tr w:rsidR="00B25E43" w14:paraId="703DC39C" w14:textId="77777777" w:rsidTr="00855FF5">
        <w:tc>
          <w:tcPr>
            <w:tcW w:w="2272" w:type="dxa"/>
            <w:vAlign w:val="center"/>
          </w:tcPr>
          <w:p w14:paraId="1714200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오사쓰</w:t>
            </w:r>
          </w:p>
        </w:tc>
        <w:tc>
          <w:tcPr>
            <w:tcW w:w="2272" w:type="dxa"/>
          </w:tcPr>
          <w:p w14:paraId="7A1D62F0" w14:textId="77777777" w:rsidR="00B25E43" w:rsidRDefault="00B25E43" w:rsidP="00855FF5">
            <w:r w:rsidRPr="00CC5057">
              <w:t>Osatsu</w:t>
            </w:r>
          </w:p>
        </w:tc>
        <w:tc>
          <w:tcPr>
            <w:tcW w:w="2272" w:type="dxa"/>
            <w:vAlign w:val="center"/>
          </w:tcPr>
          <w:p w14:paraId="54698C72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長都</w:t>
            </w:r>
          </w:p>
        </w:tc>
      </w:tr>
      <w:tr w:rsidR="00B25E43" w14:paraId="1C189621" w14:textId="77777777" w:rsidTr="00855FF5">
        <w:tc>
          <w:tcPr>
            <w:tcW w:w="2272" w:type="dxa"/>
            <w:vAlign w:val="center"/>
          </w:tcPr>
          <w:p w14:paraId="0C861B7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삿포로비루테이엔</w:t>
            </w:r>
          </w:p>
        </w:tc>
        <w:tc>
          <w:tcPr>
            <w:tcW w:w="2272" w:type="dxa"/>
          </w:tcPr>
          <w:p w14:paraId="0FD8EF11" w14:textId="77777777" w:rsidR="00B25E43" w:rsidRDefault="00B25E43" w:rsidP="00855FF5">
            <w:r w:rsidRPr="00CC5057">
              <w:t>Sapporo Biruteien</w:t>
            </w:r>
          </w:p>
        </w:tc>
        <w:tc>
          <w:tcPr>
            <w:tcW w:w="2272" w:type="dxa"/>
            <w:vAlign w:val="center"/>
          </w:tcPr>
          <w:p w14:paraId="10580731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サッポロビ</w:t>
            </w:r>
            <w:r>
              <w:rPr>
                <w:rFonts w:ascii="MS Mincho" w:eastAsia="MS Mincho" w:hAnsi="MS Mincho" w:cs="MS Mincho" w:hint="eastAsia"/>
                <w:color w:val="202122"/>
                <w:szCs w:val="22"/>
                <w:lang w:eastAsia="ja-JP"/>
              </w:rPr>
              <w:t>ー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ル庭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園</w:t>
            </w:r>
          </w:p>
        </w:tc>
      </w:tr>
      <w:tr w:rsidR="00B25E43" w14:paraId="7BFEC0CB" w14:textId="77777777" w:rsidTr="00855FF5">
        <w:tc>
          <w:tcPr>
            <w:tcW w:w="2272" w:type="dxa"/>
            <w:vAlign w:val="center"/>
          </w:tcPr>
          <w:p w14:paraId="764433B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에니와</w:t>
            </w:r>
          </w:p>
        </w:tc>
        <w:tc>
          <w:tcPr>
            <w:tcW w:w="2272" w:type="dxa"/>
          </w:tcPr>
          <w:p w14:paraId="318121D7" w14:textId="77777777" w:rsidR="00B25E43" w:rsidRDefault="00B25E43" w:rsidP="00855FF5">
            <w:r w:rsidRPr="00CC5057">
              <w:t>Eniwa</w:t>
            </w:r>
          </w:p>
        </w:tc>
        <w:tc>
          <w:tcPr>
            <w:tcW w:w="2272" w:type="dxa"/>
            <w:vAlign w:val="center"/>
          </w:tcPr>
          <w:p w14:paraId="41FC02A8" w14:textId="77777777" w:rsidR="00B25E43" w:rsidRDefault="00B25E43" w:rsidP="00855FF5"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恵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庭</w:t>
            </w:r>
          </w:p>
        </w:tc>
      </w:tr>
      <w:tr w:rsidR="00B25E43" w14:paraId="35F1F026" w14:textId="77777777" w:rsidTr="00855FF5">
        <w:tc>
          <w:tcPr>
            <w:tcW w:w="2272" w:type="dxa"/>
            <w:vAlign w:val="center"/>
          </w:tcPr>
          <w:p w14:paraId="77371CC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메구미노</w:t>
            </w:r>
          </w:p>
        </w:tc>
        <w:tc>
          <w:tcPr>
            <w:tcW w:w="2272" w:type="dxa"/>
          </w:tcPr>
          <w:p w14:paraId="18593527" w14:textId="77777777" w:rsidR="00B25E43" w:rsidRDefault="00B25E43" w:rsidP="00855FF5">
            <w:r w:rsidRPr="00CC5057">
              <w:t>Megumino</w:t>
            </w:r>
          </w:p>
        </w:tc>
        <w:tc>
          <w:tcPr>
            <w:tcW w:w="2272" w:type="dxa"/>
            <w:vAlign w:val="center"/>
          </w:tcPr>
          <w:p w14:paraId="3158C7B3" w14:textId="77777777" w:rsidR="00B25E43" w:rsidRDefault="00B25E43" w:rsidP="00855FF5"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恵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み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野</w:t>
            </w:r>
          </w:p>
        </w:tc>
      </w:tr>
      <w:tr w:rsidR="00B25E43" w14:paraId="15A355F0" w14:textId="77777777" w:rsidTr="00855FF5">
        <w:tc>
          <w:tcPr>
            <w:tcW w:w="2272" w:type="dxa"/>
            <w:vAlign w:val="center"/>
          </w:tcPr>
          <w:p w14:paraId="1D96BEA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시마마쓰</w:t>
            </w:r>
          </w:p>
        </w:tc>
        <w:tc>
          <w:tcPr>
            <w:tcW w:w="2272" w:type="dxa"/>
          </w:tcPr>
          <w:p w14:paraId="3B1C7571" w14:textId="77777777" w:rsidR="00B25E43" w:rsidRDefault="00B25E43" w:rsidP="00855FF5">
            <w:r w:rsidRPr="00CC5057">
              <w:t>Shimamatsu</w:t>
            </w:r>
          </w:p>
        </w:tc>
        <w:tc>
          <w:tcPr>
            <w:tcW w:w="2272" w:type="dxa"/>
            <w:vAlign w:val="center"/>
          </w:tcPr>
          <w:p w14:paraId="4DD23E0D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島松</w:t>
            </w:r>
          </w:p>
        </w:tc>
      </w:tr>
      <w:tr w:rsidR="00B25E43" w14:paraId="452881DD" w14:textId="77777777" w:rsidTr="00855FF5">
        <w:tc>
          <w:tcPr>
            <w:tcW w:w="2272" w:type="dxa"/>
            <w:vAlign w:val="center"/>
          </w:tcPr>
          <w:p w14:paraId="36248A2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기타히로시마</w:t>
            </w:r>
          </w:p>
        </w:tc>
        <w:tc>
          <w:tcPr>
            <w:tcW w:w="2272" w:type="dxa"/>
          </w:tcPr>
          <w:p w14:paraId="32D54D04" w14:textId="77777777" w:rsidR="00B25E43" w:rsidRDefault="00B25E43" w:rsidP="00855FF5">
            <w:r w:rsidRPr="00CC5057">
              <w:t>KitaHiroshima</w:t>
            </w:r>
          </w:p>
        </w:tc>
        <w:tc>
          <w:tcPr>
            <w:tcW w:w="2272" w:type="dxa"/>
            <w:vAlign w:val="center"/>
          </w:tcPr>
          <w:p w14:paraId="3BF8718A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北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広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島</w:t>
            </w:r>
          </w:p>
        </w:tc>
      </w:tr>
      <w:tr w:rsidR="00B25E43" w14:paraId="43CF95E4" w14:textId="77777777" w:rsidTr="00855FF5">
        <w:tc>
          <w:tcPr>
            <w:tcW w:w="2272" w:type="dxa"/>
            <w:vAlign w:val="center"/>
          </w:tcPr>
          <w:p w14:paraId="3E0AE71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니시노사토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350DF42" w14:textId="77777777" w:rsidR="00B25E43" w:rsidRDefault="00B25E43" w:rsidP="00855FF5">
            <w:r w:rsidRPr="00CC5057">
              <w:t>Nishinosato Signal Station</w:t>
            </w:r>
          </w:p>
        </w:tc>
        <w:tc>
          <w:tcPr>
            <w:tcW w:w="2272" w:type="dxa"/>
            <w:vAlign w:val="center"/>
          </w:tcPr>
          <w:p w14:paraId="1091C8C3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西の里信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574AA693" w14:textId="77777777" w:rsidTr="00855FF5">
        <w:tc>
          <w:tcPr>
            <w:tcW w:w="2272" w:type="dxa"/>
            <w:vAlign w:val="center"/>
          </w:tcPr>
          <w:p w14:paraId="0DB6166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가미놋포로</w:t>
            </w:r>
          </w:p>
        </w:tc>
        <w:tc>
          <w:tcPr>
            <w:tcW w:w="2272" w:type="dxa"/>
          </w:tcPr>
          <w:p w14:paraId="1D857D2E" w14:textId="77777777" w:rsidR="00B25E43" w:rsidRDefault="00B25E43" w:rsidP="00855FF5">
            <w:r w:rsidRPr="00CC5057">
              <w:t>Kaminoporo</w:t>
            </w:r>
          </w:p>
        </w:tc>
        <w:tc>
          <w:tcPr>
            <w:tcW w:w="2272" w:type="dxa"/>
            <w:vAlign w:val="center"/>
          </w:tcPr>
          <w:p w14:paraId="251FFD71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上野幌</w:t>
            </w:r>
          </w:p>
        </w:tc>
      </w:tr>
      <w:tr w:rsidR="00B25E43" w14:paraId="17833D1F" w14:textId="77777777" w:rsidTr="00855FF5">
        <w:tc>
          <w:tcPr>
            <w:tcW w:w="2272" w:type="dxa"/>
            <w:vAlign w:val="center"/>
          </w:tcPr>
          <w:p w14:paraId="65E53D0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신삿포로</w:t>
            </w:r>
          </w:p>
        </w:tc>
        <w:tc>
          <w:tcPr>
            <w:tcW w:w="2272" w:type="dxa"/>
          </w:tcPr>
          <w:p w14:paraId="26631767" w14:textId="77777777" w:rsidR="00B25E43" w:rsidRDefault="00B25E43" w:rsidP="00855FF5">
            <w:r w:rsidRPr="00CC5057">
              <w:t>Shin-Sapporo</w:t>
            </w:r>
          </w:p>
        </w:tc>
        <w:tc>
          <w:tcPr>
            <w:tcW w:w="2272" w:type="dxa"/>
            <w:vAlign w:val="center"/>
          </w:tcPr>
          <w:p w14:paraId="42858670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新札幌</w:t>
            </w:r>
          </w:p>
        </w:tc>
      </w:tr>
      <w:tr w:rsidR="00B25E43" w14:paraId="6F957957" w14:textId="77777777" w:rsidTr="00855FF5">
        <w:tc>
          <w:tcPr>
            <w:tcW w:w="2272" w:type="dxa"/>
            <w:vAlign w:val="center"/>
          </w:tcPr>
          <w:p w14:paraId="20CC9E3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삿포로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>화물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CC5057">
              <w:rPr>
                <w:rFonts w:ascii="Arial" w:hAnsi="Arial" w:cs="Arial"/>
                <w:color w:val="202122"/>
                <w:szCs w:val="22"/>
              </w:rPr>
              <w:t>터미널</w:t>
            </w:r>
          </w:p>
        </w:tc>
        <w:tc>
          <w:tcPr>
            <w:tcW w:w="2272" w:type="dxa"/>
          </w:tcPr>
          <w:p w14:paraId="64DE5030" w14:textId="77777777" w:rsidR="00B25E43" w:rsidRDefault="00B25E43" w:rsidP="00855FF5">
            <w:r w:rsidRPr="00CC5057">
              <w:t>Sapporo Cargo Terminal</w:t>
            </w:r>
          </w:p>
        </w:tc>
        <w:tc>
          <w:tcPr>
            <w:tcW w:w="2272" w:type="dxa"/>
            <w:vAlign w:val="center"/>
          </w:tcPr>
          <w:p w14:paraId="3FB721B8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札幌貨物タ</w:t>
            </w:r>
            <w:r>
              <w:rPr>
                <w:rFonts w:ascii="MS Mincho" w:eastAsia="MS Mincho" w:hAnsi="MS Mincho" w:cs="MS Mincho" w:hint="eastAsia"/>
                <w:color w:val="202122"/>
                <w:szCs w:val="22"/>
                <w:lang w:eastAsia="ja-JP"/>
              </w:rPr>
              <w:t>ー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ミナ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ル</w:t>
            </w:r>
          </w:p>
        </w:tc>
      </w:tr>
      <w:tr w:rsidR="00B25E43" w14:paraId="23CB3D95" w14:textId="77777777" w:rsidTr="00855FF5">
        <w:tc>
          <w:tcPr>
            <w:tcW w:w="2272" w:type="dxa"/>
            <w:vAlign w:val="center"/>
          </w:tcPr>
          <w:p w14:paraId="545CF53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헤이와</w:t>
            </w:r>
          </w:p>
        </w:tc>
        <w:tc>
          <w:tcPr>
            <w:tcW w:w="2272" w:type="dxa"/>
          </w:tcPr>
          <w:p w14:paraId="0D382D81" w14:textId="77777777" w:rsidR="00B25E43" w:rsidRDefault="00B25E43" w:rsidP="00855FF5">
            <w:r w:rsidRPr="00CC5057">
              <w:t>Heiwa</w:t>
            </w:r>
          </w:p>
        </w:tc>
        <w:tc>
          <w:tcPr>
            <w:tcW w:w="2272" w:type="dxa"/>
            <w:vAlign w:val="center"/>
          </w:tcPr>
          <w:p w14:paraId="3F365E44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平和</w:t>
            </w:r>
          </w:p>
        </w:tc>
      </w:tr>
      <w:tr w:rsidR="00B25E43" w14:paraId="79F13F61" w14:textId="77777777" w:rsidTr="00855FF5">
        <w:tc>
          <w:tcPr>
            <w:tcW w:w="2272" w:type="dxa"/>
            <w:vAlign w:val="center"/>
          </w:tcPr>
          <w:p w14:paraId="47063FA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Cs w:val="22"/>
              </w:rPr>
              <w:t>시로이시</w:t>
            </w:r>
          </w:p>
        </w:tc>
        <w:tc>
          <w:tcPr>
            <w:tcW w:w="2272" w:type="dxa"/>
          </w:tcPr>
          <w:p w14:paraId="55C541FC" w14:textId="77777777" w:rsidR="00B25E43" w:rsidRDefault="00B25E43" w:rsidP="00855FF5">
            <w:r w:rsidRPr="00CC5057">
              <w:t>Shiroishi</w:t>
            </w:r>
          </w:p>
        </w:tc>
        <w:tc>
          <w:tcPr>
            <w:tcW w:w="2272" w:type="dxa"/>
            <w:vAlign w:val="center"/>
          </w:tcPr>
          <w:p w14:paraId="0B81499A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白石</w:t>
            </w:r>
          </w:p>
        </w:tc>
      </w:tr>
    </w:tbl>
    <w:p w14:paraId="37197369" w14:textId="77777777" w:rsidR="00B25E43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소우야 본선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souyahon line - </w:t>
      </w:r>
      <w:r w:rsidRPr="00F75B43">
        <w:rPr>
          <w:rFonts w:hint="eastAsia"/>
          <w:b/>
          <w:bCs/>
        </w:rPr>
        <w:t>宗谷本線</w:t>
      </w:r>
    </w:p>
    <w:p w14:paraId="666D50B1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본선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main line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eastAsia="Yu Mincho" w:hint="eastAsia"/>
          <w:b/>
          <w:bCs/>
          <w:lang w:eastAsia="ja-JP"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3E7CA3EB" w14:textId="77777777" w:rsidTr="00855FF5">
        <w:tc>
          <w:tcPr>
            <w:tcW w:w="2272" w:type="dxa"/>
          </w:tcPr>
          <w:p w14:paraId="0ABD966F" w14:textId="77777777" w:rsidR="00B25E43" w:rsidRDefault="00B25E43" w:rsidP="00855FF5">
            <w:r>
              <w:rPr>
                <w:rFonts w:hint="eastAsia"/>
              </w:rPr>
              <w:lastRenderedPageBreak/>
              <w:t>한글명</w:t>
            </w:r>
          </w:p>
        </w:tc>
        <w:tc>
          <w:tcPr>
            <w:tcW w:w="2272" w:type="dxa"/>
          </w:tcPr>
          <w:p w14:paraId="2640C4AB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1DC58B45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5B5FA810" w14:textId="77777777" w:rsidTr="00855FF5">
        <w:tc>
          <w:tcPr>
            <w:tcW w:w="2272" w:type="dxa"/>
            <w:shd w:val="clear" w:color="auto" w:fill="auto"/>
            <w:vAlign w:val="center"/>
          </w:tcPr>
          <w:p w14:paraId="4EA93DA5" w14:textId="77777777" w:rsidR="00B25E43" w:rsidRDefault="00B25E43" w:rsidP="00855FF5"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아사히카와</w:t>
            </w:r>
          </w:p>
        </w:tc>
        <w:tc>
          <w:tcPr>
            <w:tcW w:w="2272" w:type="dxa"/>
          </w:tcPr>
          <w:p w14:paraId="4DAEC386" w14:textId="77777777" w:rsidR="00B25E43" w:rsidRDefault="00B25E43" w:rsidP="00855FF5">
            <w:r w:rsidRPr="00CC5057">
              <w:t>Asahikawa</w:t>
            </w:r>
          </w:p>
        </w:tc>
        <w:tc>
          <w:tcPr>
            <w:tcW w:w="2272" w:type="dxa"/>
            <w:vAlign w:val="center"/>
          </w:tcPr>
          <w:p w14:paraId="448FCAB0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旭川</w:t>
            </w:r>
          </w:p>
        </w:tc>
      </w:tr>
      <w:tr w:rsidR="00B25E43" w14:paraId="747C659F" w14:textId="77777777" w:rsidTr="00855FF5">
        <w:tc>
          <w:tcPr>
            <w:tcW w:w="2272" w:type="dxa"/>
            <w:shd w:val="clear" w:color="auto" w:fill="auto"/>
            <w:vAlign w:val="center"/>
          </w:tcPr>
          <w:p w14:paraId="7FBF5DC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아사히카와요조</w:t>
            </w:r>
          </w:p>
        </w:tc>
        <w:tc>
          <w:tcPr>
            <w:tcW w:w="2272" w:type="dxa"/>
          </w:tcPr>
          <w:p w14:paraId="6B7C9D30" w14:textId="77777777" w:rsidR="00B25E43" w:rsidRPr="00B649BB" w:rsidRDefault="00B25E43" w:rsidP="00855FF5">
            <w:r w:rsidRPr="00CC5057">
              <w:t>Asahikawa Yojo</w:t>
            </w:r>
          </w:p>
        </w:tc>
        <w:tc>
          <w:tcPr>
            <w:tcW w:w="2272" w:type="dxa"/>
            <w:vAlign w:val="center"/>
          </w:tcPr>
          <w:p w14:paraId="26A71FD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旭川四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条</w:t>
            </w:r>
          </w:p>
        </w:tc>
      </w:tr>
      <w:tr w:rsidR="00B25E43" w14:paraId="3C54F5B2" w14:textId="77777777" w:rsidTr="00855FF5">
        <w:tc>
          <w:tcPr>
            <w:tcW w:w="2272" w:type="dxa"/>
            <w:shd w:val="clear" w:color="auto" w:fill="auto"/>
            <w:vAlign w:val="center"/>
          </w:tcPr>
          <w:p w14:paraId="635376A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신아사히카와</w:t>
            </w:r>
          </w:p>
        </w:tc>
        <w:tc>
          <w:tcPr>
            <w:tcW w:w="2272" w:type="dxa"/>
          </w:tcPr>
          <w:p w14:paraId="13FBC21B" w14:textId="77777777" w:rsidR="00B25E43" w:rsidRPr="00B649BB" w:rsidRDefault="00B25E43" w:rsidP="00855FF5">
            <w:r w:rsidRPr="00CC5057">
              <w:t>Shin-Asahikawa</w:t>
            </w:r>
          </w:p>
        </w:tc>
        <w:tc>
          <w:tcPr>
            <w:tcW w:w="2272" w:type="dxa"/>
            <w:vAlign w:val="center"/>
          </w:tcPr>
          <w:p w14:paraId="3C524CB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新旭川</w:t>
            </w:r>
          </w:p>
        </w:tc>
      </w:tr>
      <w:tr w:rsidR="00B25E43" w14:paraId="4FA04A5B" w14:textId="77777777" w:rsidTr="00855FF5">
        <w:tc>
          <w:tcPr>
            <w:tcW w:w="2272" w:type="dxa"/>
            <w:shd w:val="clear" w:color="auto" w:fill="auto"/>
            <w:vAlign w:val="center"/>
          </w:tcPr>
          <w:p w14:paraId="22628DE0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기타아사히카와</w:t>
            </w:r>
          </w:p>
        </w:tc>
        <w:tc>
          <w:tcPr>
            <w:tcW w:w="2272" w:type="dxa"/>
          </w:tcPr>
          <w:p w14:paraId="39E9868B" w14:textId="77777777" w:rsidR="00B25E43" w:rsidRPr="00B649BB" w:rsidRDefault="00B25E43" w:rsidP="00855FF5">
            <w:r w:rsidRPr="00CC5057">
              <w:t>Kita-Asahikawa</w:t>
            </w:r>
          </w:p>
        </w:tc>
        <w:tc>
          <w:tcPr>
            <w:tcW w:w="2272" w:type="dxa"/>
            <w:vAlign w:val="center"/>
          </w:tcPr>
          <w:p w14:paraId="4EDB56D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北旭川</w:t>
            </w:r>
          </w:p>
        </w:tc>
      </w:tr>
      <w:tr w:rsidR="00B25E43" w14:paraId="698A8499" w14:textId="77777777" w:rsidTr="00855FF5">
        <w:tc>
          <w:tcPr>
            <w:tcW w:w="2272" w:type="dxa"/>
            <w:shd w:val="clear" w:color="auto" w:fill="auto"/>
            <w:vAlign w:val="center"/>
          </w:tcPr>
          <w:p w14:paraId="53515861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나가야마</w:t>
            </w:r>
          </w:p>
        </w:tc>
        <w:tc>
          <w:tcPr>
            <w:tcW w:w="2272" w:type="dxa"/>
          </w:tcPr>
          <w:p w14:paraId="72B85A7A" w14:textId="77777777" w:rsidR="00B25E43" w:rsidRPr="00B649BB" w:rsidRDefault="00B25E43" w:rsidP="00855FF5">
            <w:r w:rsidRPr="00CC5057">
              <w:t>Nagayama</w:t>
            </w:r>
          </w:p>
        </w:tc>
        <w:tc>
          <w:tcPr>
            <w:tcW w:w="2272" w:type="dxa"/>
            <w:vAlign w:val="center"/>
          </w:tcPr>
          <w:p w14:paraId="2573E0F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永山</w:t>
            </w:r>
          </w:p>
        </w:tc>
      </w:tr>
      <w:tr w:rsidR="00B25E43" w14:paraId="1FD3F1B5" w14:textId="77777777" w:rsidTr="00855FF5">
        <w:tc>
          <w:tcPr>
            <w:tcW w:w="2272" w:type="dxa"/>
            <w:shd w:val="clear" w:color="auto" w:fill="auto"/>
            <w:vAlign w:val="center"/>
          </w:tcPr>
          <w:p w14:paraId="020DE11D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기타나가야마</w:t>
            </w:r>
          </w:p>
        </w:tc>
        <w:tc>
          <w:tcPr>
            <w:tcW w:w="2272" w:type="dxa"/>
          </w:tcPr>
          <w:p w14:paraId="6981CEDA" w14:textId="77777777" w:rsidR="00B25E43" w:rsidRPr="00B649BB" w:rsidRDefault="00B25E43" w:rsidP="00855FF5">
            <w:r w:rsidRPr="00CC5057">
              <w:t>Kitanagayama</w:t>
            </w:r>
          </w:p>
        </w:tc>
        <w:tc>
          <w:tcPr>
            <w:tcW w:w="2272" w:type="dxa"/>
            <w:vAlign w:val="center"/>
          </w:tcPr>
          <w:p w14:paraId="33E97FA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北永山</w:t>
            </w:r>
          </w:p>
        </w:tc>
      </w:tr>
      <w:tr w:rsidR="00B25E43" w14:paraId="3295EBDE" w14:textId="77777777" w:rsidTr="00855FF5">
        <w:tc>
          <w:tcPr>
            <w:tcW w:w="2272" w:type="dxa"/>
            <w:shd w:val="clear" w:color="auto" w:fill="auto"/>
            <w:vAlign w:val="center"/>
          </w:tcPr>
          <w:p w14:paraId="20EC68C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핏푸</w:t>
            </w:r>
          </w:p>
        </w:tc>
        <w:tc>
          <w:tcPr>
            <w:tcW w:w="2272" w:type="dxa"/>
          </w:tcPr>
          <w:p w14:paraId="287C3A5D" w14:textId="77777777" w:rsidR="00B25E43" w:rsidRPr="00B649BB" w:rsidRDefault="00B25E43" w:rsidP="00855FF5">
            <w:r w:rsidRPr="00CC5057">
              <w:t>Pippu</w:t>
            </w:r>
          </w:p>
        </w:tc>
        <w:tc>
          <w:tcPr>
            <w:tcW w:w="2272" w:type="dxa"/>
            <w:vAlign w:val="center"/>
          </w:tcPr>
          <w:p w14:paraId="40D7D1B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比布</w:t>
            </w:r>
          </w:p>
        </w:tc>
      </w:tr>
      <w:tr w:rsidR="00B25E43" w14:paraId="7C81487A" w14:textId="77777777" w:rsidTr="00855FF5">
        <w:tc>
          <w:tcPr>
            <w:tcW w:w="2272" w:type="dxa"/>
            <w:shd w:val="clear" w:color="auto" w:fill="auto"/>
            <w:vAlign w:val="center"/>
          </w:tcPr>
          <w:p w14:paraId="3C8683E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란루</w:t>
            </w:r>
          </w:p>
        </w:tc>
        <w:tc>
          <w:tcPr>
            <w:tcW w:w="2272" w:type="dxa"/>
          </w:tcPr>
          <w:p w14:paraId="0F802AF7" w14:textId="77777777" w:rsidR="00B25E43" w:rsidRPr="00B649BB" w:rsidRDefault="00B25E43" w:rsidP="00855FF5">
            <w:r w:rsidRPr="00CC5057">
              <w:t>Ranbu</w:t>
            </w:r>
          </w:p>
        </w:tc>
        <w:tc>
          <w:tcPr>
            <w:tcW w:w="2272" w:type="dxa"/>
            <w:vAlign w:val="center"/>
          </w:tcPr>
          <w:p w14:paraId="42FCEF9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蘭留</w:t>
            </w:r>
          </w:p>
        </w:tc>
      </w:tr>
      <w:tr w:rsidR="00B25E43" w14:paraId="3ABC8CF0" w14:textId="77777777" w:rsidTr="00855FF5">
        <w:tc>
          <w:tcPr>
            <w:tcW w:w="2272" w:type="dxa"/>
            <w:shd w:val="clear" w:color="auto" w:fill="auto"/>
            <w:vAlign w:val="center"/>
          </w:tcPr>
          <w:p w14:paraId="06C6667C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시오카리</w:t>
            </w:r>
          </w:p>
        </w:tc>
        <w:tc>
          <w:tcPr>
            <w:tcW w:w="2272" w:type="dxa"/>
          </w:tcPr>
          <w:p w14:paraId="045667C3" w14:textId="77777777" w:rsidR="00B25E43" w:rsidRPr="00B649BB" w:rsidRDefault="00B25E43" w:rsidP="00855FF5">
            <w:r w:rsidRPr="00CC5057">
              <w:t>Shiokari</w:t>
            </w:r>
          </w:p>
        </w:tc>
        <w:tc>
          <w:tcPr>
            <w:tcW w:w="2272" w:type="dxa"/>
            <w:vAlign w:val="center"/>
          </w:tcPr>
          <w:p w14:paraId="01D7469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塩狩</w:t>
            </w:r>
          </w:p>
        </w:tc>
      </w:tr>
      <w:tr w:rsidR="00B25E43" w14:paraId="4D41FB5D" w14:textId="77777777" w:rsidTr="00855FF5">
        <w:tc>
          <w:tcPr>
            <w:tcW w:w="2272" w:type="dxa"/>
            <w:shd w:val="clear" w:color="auto" w:fill="auto"/>
            <w:vAlign w:val="center"/>
          </w:tcPr>
          <w:p w14:paraId="6E77AAD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왓사무</w:t>
            </w:r>
          </w:p>
        </w:tc>
        <w:tc>
          <w:tcPr>
            <w:tcW w:w="2272" w:type="dxa"/>
          </w:tcPr>
          <w:p w14:paraId="7FE271F7" w14:textId="77777777" w:rsidR="00B25E43" w:rsidRPr="00B649BB" w:rsidRDefault="00B25E43" w:rsidP="00855FF5">
            <w:r w:rsidRPr="00CC5057">
              <w:t>Wassamu</w:t>
            </w:r>
          </w:p>
        </w:tc>
        <w:tc>
          <w:tcPr>
            <w:tcW w:w="2272" w:type="dxa"/>
            <w:vAlign w:val="center"/>
          </w:tcPr>
          <w:p w14:paraId="2D3B0BD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和寒</w:t>
            </w:r>
          </w:p>
        </w:tc>
      </w:tr>
      <w:tr w:rsidR="00B25E43" w14:paraId="1A6617DF" w14:textId="77777777" w:rsidTr="00855FF5">
        <w:tc>
          <w:tcPr>
            <w:tcW w:w="2272" w:type="dxa"/>
            <w:shd w:val="clear" w:color="auto" w:fill="auto"/>
            <w:vAlign w:val="center"/>
          </w:tcPr>
          <w:p w14:paraId="77550AD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겐부치</w:t>
            </w:r>
          </w:p>
        </w:tc>
        <w:tc>
          <w:tcPr>
            <w:tcW w:w="2272" w:type="dxa"/>
          </w:tcPr>
          <w:p w14:paraId="148D6460" w14:textId="77777777" w:rsidR="00B25E43" w:rsidRPr="00B649BB" w:rsidRDefault="00B25E43" w:rsidP="00855FF5">
            <w:r w:rsidRPr="00CC5057">
              <w:t>Genbuchi</w:t>
            </w:r>
          </w:p>
        </w:tc>
        <w:tc>
          <w:tcPr>
            <w:tcW w:w="2272" w:type="dxa"/>
            <w:vAlign w:val="center"/>
          </w:tcPr>
          <w:p w14:paraId="0F50660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剣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淵</w:t>
            </w:r>
          </w:p>
        </w:tc>
      </w:tr>
      <w:tr w:rsidR="00B25E43" w14:paraId="54E959C0" w14:textId="77777777" w:rsidTr="00855FF5">
        <w:tc>
          <w:tcPr>
            <w:tcW w:w="2272" w:type="dxa"/>
            <w:shd w:val="clear" w:color="auto" w:fill="auto"/>
            <w:vAlign w:val="center"/>
          </w:tcPr>
          <w:p w14:paraId="59AE81E1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시베쓰</w:t>
            </w:r>
          </w:p>
        </w:tc>
        <w:tc>
          <w:tcPr>
            <w:tcW w:w="2272" w:type="dxa"/>
          </w:tcPr>
          <w:p w14:paraId="16B9739A" w14:textId="77777777" w:rsidR="00B25E43" w:rsidRPr="00B649BB" w:rsidRDefault="00B25E43" w:rsidP="00855FF5">
            <w:r w:rsidRPr="00CC5057">
              <w:t>Shibetsu</w:t>
            </w:r>
          </w:p>
        </w:tc>
        <w:tc>
          <w:tcPr>
            <w:tcW w:w="2272" w:type="dxa"/>
            <w:vAlign w:val="center"/>
          </w:tcPr>
          <w:p w14:paraId="63948CC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士別</w:t>
            </w:r>
          </w:p>
        </w:tc>
      </w:tr>
      <w:tr w:rsidR="00B25E43" w14:paraId="27195F0D" w14:textId="77777777" w:rsidTr="00855FF5">
        <w:tc>
          <w:tcPr>
            <w:tcW w:w="2272" w:type="dxa"/>
            <w:shd w:val="clear" w:color="auto" w:fill="auto"/>
            <w:vAlign w:val="center"/>
          </w:tcPr>
          <w:p w14:paraId="1725021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다요로</w:t>
            </w:r>
          </w:p>
        </w:tc>
        <w:tc>
          <w:tcPr>
            <w:tcW w:w="2272" w:type="dxa"/>
          </w:tcPr>
          <w:p w14:paraId="01CD7F41" w14:textId="77777777" w:rsidR="00B25E43" w:rsidRPr="00B649BB" w:rsidRDefault="00B25E43" w:rsidP="00855FF5">
            <w:r w:rsidRPr="00CC5057">
              <w:t>Dayoro</w:t>
            </w:r>
          </w:p>
        </w:tc>
        <w:tc>
          <w:tcPr>
            <w:tcW w:w="2272" w:type="dxa"/>
            <w:vAlign w:val="center"/>
          </w:tcPr>
          <w:p w14:paraId="439786C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多寄</w:t>
            </w:r>
          </w:p>
        </w:tc>
      </w:tr>
      <w:tr w:rsidR="00B25E43" w14:paraId="5D7C9B33" w14:textId="77777777" w:rsidTr="00855FF5">
        <w:tc>
          <w:tcPr>
            <w:tcW w:w="2272" w:type="dxa"/>
            <w:shd w:val="clear" w:color="auto" w:fill="auto"/>
            <w:vAlign w:val="center"/>
          </w:tcPr>
          <w:p w14:paraId="1360446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미즈호</w:t>
            </w:r>
          </w:p>
        </w:tc>
        <w:tc>
          <w:tcPr>
            <w:tcW w:w="2272" w:type="dxa"/>
          </w:tcPr>
          <w:p w14:paraId="6F2CCC40" w14:textId="77777777" w:rsidR="00B25E43" w:rsidRPr="00B649BB" w:rsidRDefault="00B25E43" w:rsidP="00855FF5">
            <w:r w:rsidRPr="00CC5057">
              <w:t>Mizuho</w:t>
            </w:r>
          </w:p>
        </w:tc>
        <w:tc>
          <w:tcPr>
            <w:tcW w:w="2272" w:type="dxa"/>
            <w:vAlign w:val="center"/>
          </w:tcPr>
          <w:p w14:paraId="24A4B33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瑞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穂</w:t>
            </w:r>
          </w:p>
        </w:tc>
      </w:tr>
      <w:tr w:rsidR="00B25E43" w14:paraId="51447EAD" w14:textId="77777777" w:rsidTr="00855FF5">
        <w:tc>
          <w:tcPr>
            <w:tcW w:w="2272" w:type="dxa"/>
            <w:shd w:val="clear" w:color="auto" w:fill="auto"/>
            <w:vAlign w:val="center"/>
          </w:tcPr>
          <w:p w14:paraId="105AD94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후렌</w:t>
            </w:r>
          </w:p>
        </w:tc>
        <w:tc>
          <w:tcPr>
            <w:tcW w:w="2272" w:type="dxa"/>
          </w:tcPr>
          <w:p w14:paraId="084E6C43" w14:textId="77777777" w:rsidR="00B25E43" w:rsidRPr="00B649BB" w:rsidRDefault="00B25E43" w:rsidP="00855FF5">
            <w:r w:rsidRPr="00CC5057">
              <w:t>Furen</w:t>
            </w:r>
          </w:p>
        </w:tc>
        <w:tc>
          <w:tcPr>
            <w:tcW w:w="2272" w:type="dxa"/>
            <w:vAlign w:val="center"/>
          </w:tcPr>
          <w:p w14:paraId="439BF64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風連</w:t>
            </w:r>
          </w:p>
        </w:tc>
      </w:tr>
      <w:tr w:rsidR="00B25E43" w14:paraId="127F6EE5" w14:textId="77777777" w:rsidTr="00855FF5">
        <w:tc>
          <w:tcPr>
            <w:tcW w:w="2272" w:type="dxa"/>
            <w:shd w:val="clear" w:color="auto" w:fill="auto"/>
            <w:vAlign w:val="center"/>
          </w:tcPr>
          <w:p w14:paraId="4BBC8E1C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나요로고등학교</w:t>
            </w:r>
          </w:p>
        </w:tc>
        <w:tc>
          <w:tcPr>
            <w:tcW w:w="2272" w:type="dxa"/>
          </w:tcPr>
          <w:p w14:paraId="1BA4AB28" w14:textId="77777777" w:rsidR="00B25E43" w:rsidRPr="00B649BB" w:rsidRDefault="00B25E43" w:rsidP="00855FF5">
            <w:r w:rsidRPr="00CC5057">
              <w:t>Nayoro High School</w:t>
            </w:r>
          </w:p>
        </w:tc>
        <w:tc>
          <w:tcPr>
            <w:tcW w:w="2272" w:type="dxa"/>
            <w:vAlign w:val="center"/>
          </w:tcPr>
          <w:p w14:paraId="1746CEF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名寄高校</w:t>
            </w:r>
          </w:p>
        </w:tc>
      </w:tr>
      <w:tr w:rsidR="00B25E43" w14:paraId="59FBDD62" w14:textId="77777777" w:rsidTr="00855FF5">
        <w:tc>
          <w:tcPr>
            <w:tcW w:w="2272" w:type="dxa"/>
            <w:shd w:val="clear" w:color="auto" w:fill="auto"/>
            <w:vAlign w:val="center"/>
          </w:tcPr>
          <w:p w14:paraId="3DCDF66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나요로</w:t>
            </w:r>
          </w:p>
        </w:tc>
        <w:tc>
          <w:tcPr>
            <w:tcW w:w="2272" w:type="dxa"/>
          </w:tcPr>
          <w:p w14:paraId="21726B2B" w14:textId="77777777" w:rsidR="00B25E43" w:rsidRPr="00B649BB" w:rsidRDefault="00B25E43" w:rsidP="00855FF5">
            <w:r w:rsidRPr="00CC5057">
              <w:t>Nayoro</w:t>
            </w:r>
          </w:p>
        </w:tc>
        <w:tc>
          <w:tcPr>
            <w:tcW w:w="2272" w:type="dxa"/>
            <w:vAlign w:val="center"/>
          </w:tcPr>
          <w:p w14:paraId="3D86085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名寄</w:t>
            </w:r>
          </w:p>
        </w:tc>
      </w:tr>
      <w:tr w:rsidR="00B25E43" w14:paraId="7E3301D0" w14:textId="77777777" w:rsidTr="00855FF5">
        <w:tc>
          <w:tcPr>
            <w:tcW w:w="2272" w:type="dxa"/>
            <w:shd w:val="clear" w:color="auto" w:fill="auto"/>
            <w:vAlign w:val="center"/>
          </w:tcPr>
          <w:p w14:paraId="2E68CD4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닛신</w:t>
            </w:r>
          </w:p>
        </w:tc>
        <w:tc>
          <w:tcPr>
            <w:tcW w:w="2272" w:type="dxa"/>
          </w:tcPr>
          <w:p w14:paraId="0597B3A6" w14:textId="77777777" w:rsidR="00B25E43" w:rsidRPr="00B649BB" w:rsidRDefault="00B25E43" w:rsidP="00855FF5">
            <w:r w:rsidRPr="00CC5057">
              <w:t>Nisshin</w:t>
            </w:r>
          </w:p>
        </w:tc>
        <w:tc>
          <w:tcPr>
            <w:tcW w:w="2272" w:type="dxa"/>
            <w:vAlign w:val="center"/>
          </w:tcPr>
          <w:p w14:paraId="27D3AA2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日進</w:t>
            </w:r>
          </w:p>
        </w:tc>
      </w:tr>
      <w:tr w:rsidR="00B25E43" w14:paraId="744D87C2" w14:textId="77777777" w:rsidTr="00855FF5">
        <w:tc>
          <w:tcPr>
            <w:tcW w:w="2272" w:type="dxa"/>
            <w:shd w:val="clear" w:color="auto" w:fill="auto"/>
            <w:vAlign w:val="center"/>
          </w:tcPr>
          <w:p w14:paraId="05D9877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지에분</w:t>
            </w:r>
          </w:p>
        </w:tc>
        <w:tc>
          <w:tcPr>
            <w:tcW w:w="2272" w:type="dxa"/>
          </w:tcPr>
          <w:p w14:paraId="052FBB3A" w14:textId="77777777" w:rsidR="00B25E43" w:rsidRPr="00B649BB" w:rsidRDefault="00B25E43" w:rsidP="00855FF5">
            <w:r w:rsidRPr="00CC5057">
              <w:t>Chiebun</w:t>
            </w:r>
          </w:p>
        </w:tc>
        <w:tc>
          <w:tcPr>
            <w:tcW w:w="2272" w:type="dxa"/>
            <w:vAlign w:val="center"/>
          </w:tcPr>
          <w:p w14:paraId="132E5A5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智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恵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文</w:t>
            </w:r>
          </w:p>
        </w:tc>
      </w:tr>
      <w:tr w:rsidR="00B25E43" w14:paraId="361BE640" w14:textId="77777777" w:rsidTr="00855FF5">
        <w:tc>
          <w:tcPr>
            <w:tcW w:w="2272" w:type="dxa"/>
            <w:shd w:val="clear" w:color="auto" w:fill="auto"/>
            <w:vAlign w:val="center"/>
          </w:tcPr>
          <w:p w14:paraId="5D5E25D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지호쿠</w:t>
            </w:r>
          </w:p>
        </w:tc>
        <w:tc>
          <w:tcPr>
            <w:tcW w:w="2272" w:type="dxa"/>
          </w:tcPr>
          <w:p w14:paraId="7FDEBFC8" w14:textId="77777777" w:rsidR="00B25E43" w:rsidRPr="00B649BB" w:rsidRDefault="00B25E43" w:rsidP="00855FF5">
            <w:r w:rsidRPr="00CC5057">
              <w:t>Chihoku</w:t>
            </w:r>
          </w:p>
        </w:tc>
        <w:tc>
          <w:tcPr>
            <w:tcW w:w="2272" w:type="dxa"/>
            <w:vAlign w:val="center"/>
          </w:tcPr>
          <w:p w14:paraId="1F70669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智北</w:t>
            </w:r>
          </w:p>
        </w:tc>
      </w:tr>
      <w:tr w:rsidR="00B25E43" w14:paraId="45BF9E09" w14:textId="77777777" w:rsidTr="00855FF5">
        <w:tc>
          <w:tcPr>
            <w:tcW w:w="2272" w:type="dxa"/>
            <w:shd w:val="clear" w:color="auto" w:fill="auto"/>
            <w:vAlign w:val="center"/>
          </w:tcPr>
          <w:p w14:paraId="675CFEB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비후카</w:t>
            </w:r>
          </w:p>
        </w:tc>
        <w:tc>
          <w:tcPr>
            <w:tcW w:w="2272" w:type="dxa"/>
          </w:tcPr>
          <w:p w14:paraId="75A487AC" w14:textId="77777777" w:rsidR="00B25E43" w:rsidRPr="00B649BB" w:rsidRDefault="00B25E43" w:rsidP="00855FF5">
            <w:r w:rsidRPr="00CC5057">
              <w:t>Bifuka</w:t>
            </w:r>
          </w:p>
        </w:tc>
        <w:tc>
          <w:tcPr>
            <w:tcW w:w="2272" w:type="dxa"/>
            <w:vAlign w:val="center"/>
          </w:tcPr>
          <w:p w14:paraId="43F5BF7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美深</w:t>
            </w:r>
          </w:p>
        </w:tc>
      </w:tr>
      <w:tr w:rsidR="00B25E43" w14:paraId="4A7AD2AD" w14:textId="77777777" w:rsidTr="00855FF5">
        <w:tc>
          <w:tcPr>
            <w:tcW w:w="2272" w:type="dxa"/>
            <w:shd w:val="clear" w:color="auto" w:fill="auto"/>
            <w:vAlign w:val="center"/>
          </w:tcPr>
          <w:p w14:paraId="631E9CA1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하쓰노</w:t>
            </w:r>
          </w:p>
        </w:tc>
        <w:tc>
          <w:tcPr>
            <w:tcW w:w="2272" w:type="dxa"/>
          </w:tcPr>
          <w:p w14:paraId="286BB2C4" w14:textId="77777777" w:rsidR="00B25E43" w:rsidRPr="00B649BB" w:rsidRDefault="00B25E43" w:rsidP="00855FF5">
            <w:r w:rsidRPr="00CC5057">
              <w:t>Hatsuno</w:t>
            </w:r>
          </w:p>
        </w:tc>
        <w:tc>
          <w:tcPr>
            <w:tcW w:w="2272" w:type="dxa"/>
            <w:vAlign w:val="center"/>
          </w:tcPr>
          <w:p w14:paraId="46B5E0B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初野</w:t>
            </w:r>
          </w:p>
        </w:tc>
      </w:tr>
      <w:tr w:rsidR="00B25E43" w14:paraId="3E932017" w14:textId="77777777" w:rsidTr="00855FF5">
        <w:tc>
          <w:tcPr>
            <w:tcW w:w="2272" w:type="dxa"/>
            <w:shd w:val="clear" w:color="auto" w:fill="auto"/>
            <w:vAlign w:val="center"/>
          </w:tcPr>
          <w:p w14:paraId="64F11CE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온네나이</w:t>
            </w:r>
          </w:p>
        </w:tc>
        <w:tc>
          <w:tcPr>
            <w:tcW w:w="2272" w:type="dxa"/>
          </w:tcPr>
          <w:p w14:paraId="10EE8C88" w14:textId="77777777" w:rsidR="00B25E43" w:rsidRPr="00B649BB" w:rsidRDefault="00B25E43" w:rsidP="00855FF5">
            <w:r w:rsidRPr="00CC5057">
              <w:t>Onnenai</w:t>
            </w:r>
          </w:p>
        </w:tc>
        <w:tc>
          <w:tcPr>
            <w:tcW w:w="2272" w:type="dxa"/>
            <w:vAlign w:val="center"/>
          </w:tcPr>
          <w:p w14:paraId="2A92033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恩根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内</w:t>
            </w:r>
          </w:p>
        </w:tc>
      </w:tr>
      <w:tr w:rsidR="00B25E43" w14:paraId="58D7F64F" w14:textId="77777777" w:rsidTr="00855FF5">
        <w:tc>
          <w:tcPr>
            <w:tcW w:w="2272" w:type="dxa"/>
            <w:shd w:val="clear" w:color="auto" w:fill="auto"/>
            <w:vAlign w:val="center"/>
          </w:tcPr>
          <w:p w14:paraId="2D42DF8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데시오가와</w:t>
            </w: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온천</w:t>
            </w:r>
          </w:p>
        </w:tc>
        <w:tc>
          <w:tcPr>
            <w:tcW w:w="2272" w:type="dxa"/>
          </w:tcPr>
          <w:p w14:paraId="798641B0" w14:textId="77777777" w:rsidR="00B25E43" w:rsidRPr="00B649BB" w:rsidRDefault="00B25E43" w:rsidP="00855FF5">
            <w:r w:rsidRPr="00CC5057">
              <w:t>Teshiogawa Onsen</w:t>
            </w:r>
          </w:p>
        </w:tc>
        <w:tc>
          <w:tcPr>
            <w:tcW w:w="2272" w:type="dxa"/>
            <w:vAlign w:val="center"/>
          </w:tcPr>
          <w:p w14:paraId="2E93029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天塩川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温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泉</w:t>
            </w:r>
          </w:p>
        </w:tc>
      </w:tr>
      <w:tr w:rsidR="00B25E43" w14:paraId="44FAB360" w14:textId="77777777" w:rsidTr="00855FF5">
        <w:tc>
          <w:tcPr>
            <w:tcW w:w="2272" w:type="dxa"/>
            <w:shd w:val="clear" w:color="auto" w:fill="auto"/>
            <w:vAlign w:val="center"/>
          </w:tcPr>
          <w:p w14:paraId="7011142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삿쿠루</w:t>
            </w:r>
          </w:p>
        </w:tc>
        <w:tc>
          <w:tcPr>
            <w:tcW w:w="2272" w:type="dxa"/>
          </w:tcPr>
          <w:p w14:paraId="5A3F2C1B" w14:textId="77777777" w:rsidR="00B25E43" w:rsidRPr="00B649BB" w:rsidRDefault="00B25E43" w:rsidP="00855FF5">
            <w:r w:rsidRPr="00CC5057">
              <w:t>Sankuru</w:t>
            </w:r>
          </w:p>
        </w:tc>
        <w:tc>
          <w:tcPr>
            <w:tcW w:w="2272" w:type="dxa"/>
            <w:vAlign w:val="center"/>
          </w:tcPr>
          <w:p w14:paraId="448BDF1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咲来</w:t>
            </w:r>
          </w:p>
        </w:tc>
      </w:tr>
      <w:tr w:rsidR="00B25E43" w14:paraId="73D0E0DD" w14:textId="77777777" w:rsidTr="00855FF5">
        <w:tc>
          <w:tcPr>
            <w:tcW w:w="2272" w:type="dxa"/>
            <w:shd w:val="clear" w:color="auto" w:fill="auto"/>
            <w:vAlign w:val="center"/>
          </w:tcPr>
          <w:p w14:paraId="60C035ED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오토이넷푸</w:t>
            </w:r>
          </w:p>
        </w:tc>
        <w:tc>
          <w:tcPr>
            <w:tcW w:w="2272" w:type="dxa"/>
          </w:tcPr>
          <w:p w14:paraId="48E1ACF3" w14:textId="77777777" w:rsidR="00B25E43" w:rsidRPr="00B649BB" w:rsidRDefault="00B25E43" w:rsidP="00855FF5">
            <w:r w:rsidRPr="00CC5057">
              <w:t>Otoineppu</w:t>
            </w:r>
          </w:p>
        </w:tc>
        <w:tc>
          <w:tcPr>
            <w:tcW w:w="2272" w:type="dxa"/>
            <w:vAlign w:val="center"/>
          </w:tcPr>
          <w:p w14:paraId="14B4B6A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音威子府</w:t>
            </w:r>
          </w:p>
        </w:tc>
      </w:tr>
      <w:tr w:rsidR="00B25E43" w14:paraId="441D5475" w14:textId="77777777" w:rsidTr="00855FF5">
        <w:tc>
          <w:tcPr>
            <w:tcW w:w="2272" w:type="dxa"/>
            <w:shd w:val="clear" w:color="auto" w:fill="auto"/>
            <w:vAlign w:val="center"/>
          </w:tcPr>
          <w:p w14:paraId="2F4F6C3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오사시마</w:t>
            </w:r>
          </w:p>
        </w:tc>
        <w:tc>
          <w:tcPr>
            <w:tcW w:w="2272" w:type="dxa"/>
          </w:tcPr>
          <w:p w14:paraId="14F6F2B7" w14:textId="77777777" w:rsidR="00B25E43" w:rsidRPr="00B649BB" w:rsidRDefault="00B25E43" w:rsidP="00855FF5">
            <w:r w:rsidRPr="00CC5057">
              <w:t>Osashima</w:t>
            </w:r>
          </w:p>
        </w:tc>
        <w:tc>
          <w:tcPr>
            <w:tcW w:w="2272" w:type="dxa"/>
            <w:vAlign w:val="center"/>
          </w:tcPr>
          <w:p w14:paraId="60CA189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筬島</w:t>
            </w:r>
          </w:p>
        </w:tc>
      </w:tr>
      <w:tr w:rsidR="00B25E43" w14:paraId="77220F93" w14:textId="77777777" w:rsidTr="00855FF5">
        <w:tc>
          <w:tcPr>
            <w:tcW w:w="2272" w:type="dxa"/>
            <w:shd w:val="clear" w:color="auto" w:fill="auto"/>
            <w:vAlign w:val="center"/>
          </w:tcPr>
          <w:p w14:paraId="343DE7E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사쿠</w:t>
            </w:r>
          </w:p>
        </w:tc>
        <w:tc>
          <w:tcPr>
            <w:tcW w:w="2272" w:type="dxa"/>
          </w:tcPr>
          <w:p w14:paraId="45F6ECED" w14:textId="77777777" w:rsidR="00B25E43" w:rsidRPr="00B649BB" w:rsidRDefault="00B25E43" w:rsidP="00855FF5">
            <w:r w:rsidRPr="00CC5057">
              <w:t>Saku</w:t>
            </w:r>
          </w:p>
        </w:tc>
        <w:tc>
          <w:tcPr>
            <w:tcW w:w="2272" w:type="dxa"/>
            <w:vAlign w:val="center"/>
          </w:tcPr>
          <w:p w14:paraId="2CEC0FA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佐久</w:t>
            </w:r>
          </w:p>
        </w:tc>
      </w:tr>
      <w:tr w:rsidR="00B25E43" w14:paraId="296549E2" w14:textId="77777777" w:rsidTr="00855FF5">
        <w:tc>
          <w:tcPr>
            <w:tcW w:w="2272" w:type="dxa"/>
            <w:shd w:val="clear" w:color="auto" w:fill="auto"/>
            <w:vAlign w:val="center"/>
          </w:tcPr>
          <w:p w14:paraId="70BC6F4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데시오나카가와</w:t>
            </w:r>
          </w:p>
        </w:tc>
        <w:tc>
          <w:tcPr>
            <w:tcW w:w="2272" w:type="dxa"/>
          </w:tcPr>
          <w:p w14:paraId="08065183" w14:textId="77777777" w:rsidR="00B25E43" w:rsidRPr="00B649BB" w:rsidRDefault="00B25E43" w:rsidP="00855FF5">
            <w:r w:rsidRPr="00CC5057">
              <w:t>Teshionakagawa</w:t>
            </w:r>
          </w:p>
        </w:tc>
        <w:tc>
          <w:tcPr>
            <w:tcW w:w="2272" w:type="dxa"/>
            <w:vAlign w:val="center"/>
          </w:tcPr>
          <w:p w14:paraId="7571CA2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天塩中川</w:t>
            </w:r>
          </w:p>
        </w:tc>
      </w:tr>
      <w:tr w:rsidR="00B25E43" w14:paraId="6C7BF50B" w14:textId="77777777" w:rsidTr="00855FF5">
        <w:tc>
          <w:tcPr>
            <w:tcW w:w="2272" w:type="dxa"/>
            <w:shd w:val="clear" w:color="auto" w:fill="auto"/>
            <w:vAlign w:val="center"/>
          </w:tcPr>
          <w:p w14:paraId="2DD02590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도이칸베쓰</w:t>
            </w:r>
          </w:p>
        </w:tc>
        <w:tc>
          <w:tcPr>
            <w:tcW w:w="2272" w:type="dxa"/>
          </w:tcPr>
          <w:p w14:paraId="253DE393" w14:textId="77777777" w:rsidR="00B25E43" w:rsidRPr="00B649BB" w:rsidRDefault="00B25E43" w:rsidP="00855FF5">
            <w:r w:rsidRPr="00CC5057">
              <w:t>Toikanbetsu</w:t>
            </w:r>
          </w:p>
        </w:tc>
        <w:tc>
          <w:tcPr>
            <w:tcW w:w="2272" w:type="dxa"/>
            <w:vAlign w:val="center"/>
          </w:tcPr>
          <w:p w14:paraId="5250453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問寒別</w:t>
            </w:r>
          </w:p>
        </w:tc>
      </w:tr>
      <w:tr w:rsidR="00B25E43" w14:paraId="637F360E" w14:textId="77777777" w:rsidTr="00855FF5">
        <w:tc>
          <w:tcPr>
            <w:tcW w:w="2272" w:type="dxa"/>
            <w:shd w:val="clear" w:color="auto" w:fill="auto"/>
            <w:vAlign w:val="center"/>
          </w:tcPr>
          <w:p w14:paraId="6A748B53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누카난</w:t>
            </w:r>
          </w:p>
        </w:tc>
        <w:tc>
          <w:tcPr>
            <w:tcW w:w="2272" w:type="dxa"/>
          </w:tcPr>
          <w:p w14:paraId="1411D163" w14:textId="77777777" w:rsidR="00B25E43" w:rsidRPr="00B649BB" w:rsidRDefault="00B25E43" w:rsidP="00855FF5">
            <w:r w:rsidRPr="00CC5057">
              <w:t>Nukanan</w:t>
            </w:r>
          </w:p>
        </w:tc>
        <w:tc>
          <w:tcPr>
            <w:tcW w:w="2272" w:type="dxa"/>
            <w:vAlign w:val="center"/>
          </w:tcPr>
          <w:p w14:paraId="0A9A7B7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糠南</w:t>
            </w:r>
          </w:p>
        </w:tc>
      </w:tr>
      <w:tr w:rsidR="00B25E43" w14:paraId="41E81A80" w14:textId="77777777" w:rsidTr="00855FF5">
        <w:tc>
          <w:tcPr>
            <w:tcW w:w="2272" w:type="dxa"/>
            <w:shd w:val="clear" w:color="auto" w:fill="auto"/>
            <w:vAlign w:val="center"/>
          </w:tcPr>
          <w:p w14:paraId="2249AF4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오놋푸나이</w:t>
            </w:r>
          </w:p>
        </w:tc>
        <w:tc>
          <w:tcPr>
            <w:tcW w:w="2272" w:type="dxa"/>
          </w:tcPr>
          <w:p w14:paraId="7FD5D164" w14:textId="77777777" w:rsidR="00B25E43" w:rsidRPr="00B649BB" w:rsidRDefault="00B25E43" w:rsidP="00855FF5">
            <w:r w:rsidRPr="00CC5057">
              <w:t>Onoppunai</w:t>
            </w:r>
          </w:p>
        </w:tc>
        <w:tc>
          <w:tcPr>
            <w:tcW w:w="2272" w:type="dxa"/>
            <w:vAlign w:val="center"/>
          </w:tcPr>
          <w:p w14:paraId="48CED5A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雄信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内</w:t>
            </w:r>
          </w:p>
        </w:tc>
      </w:tr>
      <w:tr w:rsidR="00B25E43" w14:paraId="164082D5" w14:textId="77777777" w:rsidTr="00855FF5">
        <w:tc>
          <w:tcPr>
            <w:tcW w:w="2272" w:type="dxa"/>
            <w:shd w:val="clear" w:color="auto" w:fill="auto"/>
            <w:vAlign w:val="center"/>
          </w:tcPr>
          <w:p w14:paraId="004D7360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미나미호로노베</w:t>
            </w:r>
          </w:p>
        </w:tc>
        <w:tc>
          <w:tcPr>
            <w:tcW w:w="2272" w:type="dxa"/>
          </w:tcPr>
          <w:p w14:paraId="364FD94E" w14:textId="77777777" w:rsidR="00B25E43" w:rsidRPr="00B649BB" w:rsidRDefault="00B25E43" w:rsidP="00855FF5">
            <w:r w:rsidRPr="00CC5057">
              <w:t>Minami Horonobe</w:t>
            </w:r>
          </w:p>
        </w:tc>
        <w:tc>
          <w:tcPr>
            <w:tcW w:w="2272" w:type="dxa"/>
            <w:vAlign w:val="center"/>
          </w:tcPr>
          <w:p w14:paraId="30505E5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南幌延</w:t>
            </w:r>
          </w:p>
        </w:tc>
      </w:tr>
      <w:tr w:rsidR="00B25E43" w14:paraId="177BC48B" w14:textId="77777777" w:rsidTr="00855FF5">
        <w:tc>
          <w:tcPr>
            <w:tcW w:w="2272" w:type="dxa"/>
            <w:shd w:val="clear" w:color="auto" w:fill="auto"/>
            <w:vAlign w:val="center"/>
          </w:tcPr>
          <w:p w14:paraId="43E7DA9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호로노베</w:t>
            </w:r>
          </w:p>
        </w:tc>
        <w:tc>
          <w:tcPr>
            <w:tcW w:w="2272" w:type="dxa"/>
          </w:tcPr>
          <w:p w14:paraId="30B93842" w14:textId="77777777" w:rsidR="00B25E43" w:rsidRPr="00B649BB" w:rsidRDefault="00B25E43" w:rsidP="00855FF5">
            <w:r w:rsidRPr="00CC5057">
              <w:t>Horonobe</w:t>
            </w:r>
          </w:p>
        </w:tc>
        <w:tc>
          <w:tcPr>
            <w:tcW w:w="2272" w:type="dxa"/>
            <w:vAlign w:val="center"/>
          </w:tcPr>
          <w:p w14:paraId="4CB0034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幌延</w:t>
            </w:r>
          </w:p>
        </w:tc>
      </w:tr>
      <w:tr w:rsidR="00B25E43" w14:paraId="36C92CAE" w14:textId="77777777" w:rsidTr="00855FF5">
        <w:tc>
          <w:tcPr>
            <w:tcW w:w="2272" w:type="dxa"/>
            <w:shd w:val="clear" w:color="auto" w:fill="auto"/>
            <w:vAlign w:val="center"/>
          </w:tcPr>
          <w:p w14:paraId="022FCFF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시모누마</w:t>
            </w:r>
          </w:p>
        </w:tc>
        <w:tc>
          <w:tcPr>
            <w:tcW w:w="2272" w:type="dxa"/>
          </w:tcPr>
          <w:p w14:paraId="7F4A8E98" w14:textId="77777777" w:rsidR="00B25E43" w:rsidRPr="00B649BB" w:rsidRDefault="00B25E43" w:rsidP="00855FF5">
            <w:r w:rsidRPr="00CC5057">
              <w:t>Shimonuma</w:t>
            </w:r>
          </w:p>
        </w:tc>
        <w:tc>
          <w:tcPr>
            <w:tcW w:w="2272" w:type="dxa"/>
            <w:vAlign w:val="center"/>
          </w:tcPr>
          <w:p w14:paraId="6A4D692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下沼</w:t>
            </w:r>
          </w:p>
        </w:tc>
      </w:tr>
      <w:tr w:rsidR="00B25E43" w14:paraId="6338E7F3" w14:textId="77777777" w:rsidTr="00855FF5">
        <w:tc>
          <w:tcPr>
            <w:tcW w:w="2272" w:type="dxa"/>
            <w:shd w:val="clear" w:color="auto" w:fill="auto"/>
            <w:vAlign w:val="center"/>
          </w:tcPr>
          <w:p w14:paraId="5EC3EBAC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도요토미</w:t>
            </w:r>
          </w:p>
        </w:tc>
        <w:tc>
          <w:tcPr>
            <w:tcW w:w="2272" w:type="dxa"/>
          </w:tcPr>
          <w:p w14:paraId="1D3504DF" w14:textId="77777777" w:rsidR="00B25E43" w:rsidRPr="00B649BB" w:rsidRDefault="00B25E43" w:rsidP="00855FF5">
            <w:r w:rsidRPr="00CC5057">
              <w:t>Toyotomi</w:t>
            </w:r>
          </w:p>
        </w:tc>
        <w:tc>
          <w:tcPr>
            <w:tcW w:w="2272" w:type="dxa"/>
            <w:vAlign w:val="center"/>
          </w:tcPr>
          <w:p w14:paraId="16089B4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豊富</w:t>
            </w:r>
          </w:p>
        </w:tc>
      </w:tr>
      <w:tr w:rsidR="00B25E43" w14:paraId="7391F2C7" w14:textId="77777777" w:rsidTr="00855FF5">
        <w:tc>
          <w:tcPr>
            <w:tcW w:w="2272" w:type="dxa"/>
            <w:shd w:val="clear" w:color="auto" w:fill="auto"/>
            <w:vAlign w:val="center"/>
          </w:tcPr>
          <w:p w14:paraId="19273F3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가부토누마</w:t>
            </w:r>
          </w:p>
        </w:tc>
        <w:tc>
          <w:tcPr>
            <w:tcW w:w="2272" w:type="dxa"/>
          </w:tcPr>
          <w:p w14:paraId="11B167C5" w14:textId="77777777" w:rsidR="00B25E43" w:rsidRPr="00B649BB" w:rsidRDefault="00B25E43" w:rsidP="00855FF5">
            <w:r w:rsidRPr="00CC5057">
              <w:t>Kabutonuma</w:t>
            </w:r>
          </w:p>
        </w:tc>
        <w:tc>
          <w:tcPr>
            <w:tcW w:w="2272" w:type="dxa"/>
            <w:vAlign w:val="center"/>
          </w:tcPr>
          <w:p w14:paraId="5DE69FE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兜沼</w:t>
            </w:r>
          </w:p>
        </w:tc>
      </w:tr>
      <w:tr w:rsidR="00B25E43" w14:paraId="45685B1E" w14:textId="77777777" w:rsidTr="00855FF5">
        <w:tc>
          <w:tcPr>
            <w:tcW w:w="2272" w:type="dxa"/>
            <w:shd w:val="clear" w:color="auto" w:fill="auto"/>
            <w:vAlign w:val="center"/>
          </w:tcPr>
          <w:p w14:paraId="411BB88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유치</w:t>
            </w:r>
          </w:p>
        </w:tc>
        <w:tc>
          <w:tcPr>
            <w:tcW w:w="2272" w:type="dxa"/>
          </w:tcPr>
          <w:p w14:paraId="5F82CCD0" w14:textId="77777777" w:rsidR="00B25E43" w:rsidRPr="00B649BB" w:rsidRDefault="00B25E43" w:rsidP="00855FF5">
            <w:r w:rsidRPr="00CC5057">
              <w:t>Yuchi</w:t>
            </w:r>
          </w:p>
        </w:tc>
        <w:tc>
          <w:tcPr>
            <w:tcW w:w="2272" w:type="dxa"/>
            <w:vAlign w:val="center"/>
          </w:tcPr>
          <w:p w14:paraId="37F8232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勇知</w:t>
            </w:r>
          </w:p>
        </w:tc>
      </w:tr>
      <w:tr w:rsidR="00B25E43" w14:paraId="42CC885C" w14:textId="77777777" w:rsidTr="00855FF5">
        <w:tc>
          <w:tcPr>
            <w:tcW w:w="2272" w:type="dxa"/>
            <w:shd w:val="clear" w:color="auto" w:fill="auto"/>
            <w:vAlign w:val="center"/>
          </w:tcPr>
          <w:p w14:paraId="4F7C553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밧카이</w:t>
            </w:r>
          </w:p>
        </w:tc>
        <w:tc>
          <w:tcPr>
            <w:tcW w:w="2272" w:type="dxa"/>
          </w:tcPr>
          <w:p w14:paraId="6FDE8F46" w14:textId="77777777" w:rsidR="00B25E43" w:rsidRPr="00B649BB" w:rsidRDefault="00B25E43" w:rsidP="00855FF5">
            <w:r w:rsidRPr="00CC5057">
              <w:t>Bikkai</w:t>
            </w:r>
          </w:p>
        </w:tc>
        <w:tc>
          <w:tcPr>
            <w:tcW w:w="2272" w:type="dxa"/>
            <w:vAlign w:val="center"/>
          </w:tcPr>
          <w:p w14:paraId="482B5E4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抜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海</w:t>
            </w:r>
          </w:p>
        </w:tc>
      </w:tr>
      <w:tr w:rsidR="00B25E43" w14:paraId="07C9D9A5" w14:textId="77777777" w:rsidTr="00855FF5">
        <w:tc>
          <w:tcPr>
            <w:tcW w:w="2272" w:type="dxa"/>
            <w:shd w:val="clear" w:color="auto" w:fill="auto"/>
            <w:vAlign w:val="center"/>
          </w:tcPr>
          <w:p w14:paraId="3B97FE9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미나미왓카나이</w:t>
            </w:r>
          </w:p>
        </w:tc>
        <w:tc>
          <w:tcPr>
            <w:tcW w:w="2272" w:type="dxa"/>
          </w:tcPr>
          <w:p w14:paraId="510F10DE" w14:textId="77777777" w:rsidR="00B25E43" w:rsidRPr="00B649BB" w:rsidRDefault="00B25E43" w:rsidP="00855FF5">
            <w:r w:rsidRPr="00CC5057">
              <w:t>MinamiWakkanai</w:t>
            </w:r>
          </w:p>
        </w:tc>
        <w:tc>
          <w:tcPr>
            <w:tcW w:w="2272" w:type="dxa"/>
            <w:vAlign w:val="center"/>
          </w:tcPr>
          <w:p w14:paraId="4A06F3F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南稚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内</w:t>
            </w:r>
          </w:p>
        </w:tc>
      </w:tr>
      <w:tr w:rsidR="00B25E43" w14:paraId="78099EE5" w14:textId="77777777" w:rsidTr="00855FF5">
        <w:tc>
          <w:tcPr>
            <w:tcW w:w="2272" w:type="dxa"/>
            <w:shd w:val="clear" w:color="auto" w:fill="auto"/>
            <w:vAlign w:val="center"/>
          </w:tcPr>
          <w:p w14:paraId="65AF480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C5057">
              <w:rPr>
                <w:rFonts w:ascii="Arial" w:hAnsi="Arial" w:cs="Arial"/>
                <w:color w:val="202122"/>
                <w:sz w:val="21"/>
                <w:szCs w:val="21"/>
              </w:rPr>
              <w:t>왓카나이</w:t>
            </w:r>
          </w:p>
        </w:tc>
        <w:tc>
          <w:tcPr>
            <w:tcW w:w="2272" w:type="dxa"/>
          </w:tcPr>
          <w:p w14:paraId="106B6AD9" w14:textId="77777777" w:rsidR="00B25E43" w:rsidRPr="00B649BB" w:rsidRDefault="00B25E43" w:rsidP="00855FF5">
            <w:r w:rsidRPr="00CC5057">
              <w:t>Wakkanai</w:t>
            </w:r>
          </w:p>
        </w:tc>
        <w:tc>
          <w:tcPr>
            <w:tcW w:w="2272" w:type="dxa"/>
            <w:vAlign w:val="center"/>
          </w:tcPr>
          <w:p w14:paraId="03EEB7B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稚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内</w:t>
            </w:r>
          </w:p>
        </w:tc>
      </w:tr>
    </w:tbl>
    <w:p w14:paraId="2421ADBB" w14:textId="77777777" w:rsidR="00B25E43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무로란 본선 Muroran main line </w:t>
      </w:r>
      <w:r w:rsidRPr="00F75B43">
        <w:rPr>
          <w:rFonts w:hint="eastAsia"/>
          <w:b/>
          <w:bCs/>
        </w:rPr>
        <w:t>室蘭本線</w:t>
      </w:r>
    </w:p>
    <w:p w14:paraId="3B12A032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본선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main line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eastAsia="Yu Mincho" w:hint="eastAsia"/>
          <w:b/>
          <w:bCs/>
          <w:lang w:eastAsia="ja-JP"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70A0E150" w14:textId="77777777" w:rsidTr="00855FF5">
        <w:tc>
          <w:tcPr>
            <w:tcW w:w="2272" w:type="dxa"/>
          </w:tcPr>
          <w:p w14:paraId="54988005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79742232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7750C4F5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521A555A" w14:textId="77777777" w:rsidTr="00855FF5">
        <w:tc>
          <w:tcPr>
            <w:tcW w:w="2272" w:type="dxa"/>
            <w:vAlign w:val="center"/>
          </w:tcPr>
          <w:p w14:paraId="66F0B312" w14:textId="77777777" w:rsidR="00B25E43" w:rsidRDefault="00B25E43" w:rsidP="00855FF5"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오샤만베</w:t>
            </w:r>
          </w:p>
        </w:tc>
        <w:tc>
          <w:tcPr>
            <w:tcW w:w="2272" w:type="dxa"/>
          </w:tcPr>
          <w:p w14:paraId="3B12A0DE" w14:textId="77777777" w:rsidR="00B25E43" w:rsidRDefault="00B25E43" w:rsidP="00855FF5">
            <w:r w:rsidRPr="00B73723">
              <w:t>Oshamanbe</w:t>
            </w:r>
          </w:p>
        </w:tc>
        <w:tc>
          <w:tcPr>
            <w:tcW w:w="2272" w:type="dxa"/>
            <w:vAlign w:val="center"/>
          </w:tcPr>
          <w:p w14:paraId="54B22AA1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長万部</w:t>
            </w:r>
          </w:p>
        </w:tc>
      </w:tr>
      <w:tr w:rsidR="00B25E43" w14:paraId="705E5885" w14:textId="77777777" w:rsidTr="00855FF5">
        <w:tc>
          <w:tcPr>
            <w:tcW w:w="2272" w:type="dxa"/>
            <w:vAlign w:val="center"/>
          </w:tcPr>
          <w:p w14:paraId="574948F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시즈카리</w:t>
            </w:r>
          </w:p>
        </w:tc>
        <w:tc>
          <w:tcPr>
            <w:tcW w:w="2272" w:type="dxa"/>
          </w:tcPr>
          <w:p w14:paraId="3182164F" w14:textId="77777777" w:rsidR="00B25E43" w:rsidRPr="00B649BB" w:rsidRDefault="00B25E43" w:rsidP="00855FF5">
            <w:r w:rsidRPr="00B73723">
              <w:t>Shizukari</w:t>
            </w:r>
          </w:p>
        </w:tc>
        <w:tc>
          <w:tcPr>
            <w:tcW w:w="2272" w:type="dxa"/>
            <w:vAlign w:val="center"/>
          </w:tcPr>
          <w:p w14:paraId="669EACF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静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狩</w:t>
            </w:r>
          </w:p>
        </w:tc>
      </w:tr>
      <w:tr w:rsidR="00B25E43" w14:paraId="21DC459A" w14:textId="77777777" w:rsidTr="00855FF5">
        <w:tc>
          <w:tcPr>
            <w:tcW w:w="2272" w:type="dxa"/>
            <w:vAlign w:val="center"/>
          </w:tcPr>
          <w:p w14:paraId="6E76C98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고보로</w:t>
            </w:r>
          </w:p>
        </w:tc>
        <w:tc>
          <w:tcPr>
            <w:tcW w:w="2272" w:type="dxa"/>
          </w:tcPr>
          <w:p w14:paraId="5E1DE009" w14:textId="77777777" w:rsidR="00B25E43" w:rsidRPr="00B649BB" w:rsidRDefault="00B25E43" w:rsidP="00855FF5">
            <w:r w:rsidRPr="00B73723">
              <w:t>Koboro</w:t>
            </w:r>
          </w:p>
        </w:tc>
        <w:tc>
          <w:tcPr>
            <w:tcW w:w="2272" w:type="dxa"/>
            <w:vAlign w:val="center"/>
          </w:tcPr>
          <w:p w14:paraId="3B28A8B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小幌</w:t>
            </w:r>
          </w:p>
        </w:tc>
      </w:tr>
      <w:tr w:rsidR="00B25E43" w14:paraId="7A07FB0E" w14:textId="77777777" w:rsidTr="00855FF5">
        <w:tc>
          <w:tcPr>
            <w:tcW w:w="2272" w:type="dxa"/>
            <w:vAlign w:val="center"/>
          </w:tcPr>
          <w:p w14:paraId="1A66DA5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레분</w:t>
            </w:r>
          </w:p>
        </w:tc>
        <w:tc>
          <w:tcPr>
            <w:tcW w:w="2272" w:type="dxa"/>
          </w:tcPr>
          <w:p w14:paraId="76D4358A" w14:textId="77777777" w:rsidR="00B25E43" w:rsidRPr="00B649BB" w:rsidRDefault="00B25E43" w:rsidP="00855FF5">
            <w:r w:rsidRPr="00B73723">
              <w:t>Rebun</w:t>
            </w:r>
          </w:p>
        </w:tc>
        <w:tc>
          <w:tcPr>
            <w:tcW w:w="2272" w:type="dxa"/>
            <w:vAlign w:val="center"/>
          </w:tcPr>
          <w:p w14:paraId="4616F6D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礼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文</w:t>
            </w:r>
          </w:p>
        </w:tc>
      </w:tr>
      <w:tr w:rsidR="00B25E43" w14:paraId="45EE7D6B" w14:textId="77777777" w:rsidTr="00855FF5">
        <w:tc>
          <w:tcPr>
            <w:tcW w:w="2272" w:type="dxa"/>
            <w:vAlign w:val="center"/>
          </w:tcPr>
          <w:p w14:paraId="1F37325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오키시</w:t>
            </w:r>
          </w:p>
        </w:tc>
        <w:tc>
          <w:tcPr>
            <w:tcW w:w="2272" w:type="dxa"/>
          </w:tcPr>
          <w:p w14:paraId="2392D699" w14:textId="77777777" w:rsidR="00B25E43" w:rsidRPr="00B649BB" w:rsidRDefault="00B25E43" w:rsidP="00855FF5">
            <w:r w:rsidRPr="00B73723">
              <w:t>Oki City</w:t>
            </w:r>
          </w:p>
        </w:tc>
        <w:tc>
          <w:tcPr>
            <w:tcW w:w="2272" w:type="dxa"/>
            <w:vAlign w:val="center"/>
          </w:tcPr>
          <w:p w14:paraId="533F7EC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大岸</w:t>
            </w:r>
          </w:p>
        </w:tc>
      </w:tr>
      <w:tr w:rsidR="00B25E43" w14:paraId="05008778" w14:textId="77777777" w:rsidTr="00855FF5">
        <w:tc>
          <w:tcPr>
            <w:tcW w:w="2272" w:type="dxa"/>
            <w:vAlign w:val="center"/>
          </w:tcPr>
          <w:p w14:paraId="694E3A6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도요우라</w:t>
            </w:r>
          </w:p>
        </w:tc>
        <w:tc>
          <w:tcPr>
            <w:tcW w:w="2272" w:type="dxa"/>
          </w:tcPr>
          <w:p w14:paraId="792354A9" w14:textId="77777777" w:rsidR="00B25E43" w:rsidRPr="00B649BB" w:rsidRDefault="00B25E43" w:rsidP="00855FF5">
            <w:r w:rsidRPr="00B73723">
              <w:t>Toyoura</w:t>
            </w:r>
          </w:p>
        </w:tc>
        <w:tc>
          <w:tcPr>
            <w:tcW w:w="2272" w:type="dxa"/>
            <w:vAlign w:val="center"/>
          </w:tcPr>
          <w:p w14:paraId="5B73D00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豊浦</w:t>
            </w:r>
          </w:p>
        </w:tc>
      </w:tr>
      <w:tr w:rsidR="00B25E43" w14:paraId="79D64133" w14:textId="77777777" w:rsidTr="00855FF5">
        <w:tc>
          <w:tcPr>
            <w:tcW w:w="2272" w:type="dxa"/>
            <w:vAlign w:val="center"/>
          </w:tcPr>
          <w:p w14:paraId="0059C1C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도야</w:t>
            </w:r>
          </w:p>
        </w:tc>
        <w:tc>
          <w:tcPr>
            <w:tcW w:w="2272" w:type="dxa"/>
          </w:tcPr>
          <w:p w14:paraId="0E6C28E5" w14:textId="77777777" w:rsidR="00B25E43" w:rsidRPr="00B649BB" w:rsidRDefault="00B25E43" w:rsidP="00855FF5">
            <w:r w:rsidRPr="00B73723">
              <w:t>Toya</w:t>
            </w:r>
          </w:p>
        </w:tc>
        <w:tc>
          <w:tcPr>
            <w:tcW w:w="2272" w:type="dxa"/>
            <w:vAlign w:val="center"/>
          </w:tcPr>
          <w:p w14:paraId="666989B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洞爺</w:t>
            </w:r>
          </w:p>
        </w:tc>
      </w:tr>
      <w:tr w:rsidR="00B25E43" w14:paraId="761960E8" w14:textId="77777777" w:rsidTr="00855FF5">
        <w:tc>
          <w:tcPr>
            <w:tcW w:w="2272" w:type="dxa"/>
            <w:vAlign w:val="center"/>
          </w:tcPr>
          <w:p w14:paraId="2B904B9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기타이리에</w:t>
            </w: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신호장</w:t>
            </w:r>
          </w:p>
        </w:tc>
        <w:tc>
          <w:tcPr>
            <w:tcW w:w="2272" w:type="dxa"/>
          </w:tcPr>
          <w:p w14:paraId="59B1E39C" w14:textId="77777777" w:rsidR="00B25E43" w:rsidRPr="00B649BB" w:rsidRDefault="00B25E43" w:rsidP="00855FF5">
            <w:r w:rsidRPr="00B73723">
              <w:t>Kitairie Signal Station</w:t>
            </w:r>
          </w:p>
        </w:tc>
        <w:tc>
          <w:tcPr>
            <w:tcW w:w="2272" w:type="dxa"/>
            <w:vAlign w:val="center"/>
          </w:tcPr>
          <w:p w14:paraId="1875B12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北入江信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場</w:t>
            </w:r>
          </w:p>
        </w:tc>
      </w:tr>
      <w:tr w:rsidR="00B25E43" w14:paraId="70B830BF" w14:textId="77777777" w:rsidTr="00855FF5">
        <w:tc>
          <w:tcPr>
            <w:tcW w:w="2272" w:type="dxa"/>
            <w:vAlign w:val="center"/>
          </w:tcPr>
          <w:p w14:paraId="46A7924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우스</w:t>
            </w:r>
          </w:p>
        </w:tc>
        <w:tc>
          <w:tcPr>
            <w:tcW w:w="2272" w:type="dxa"/>
          </w:tcPr>
          <w:p w14:paraId="25A37A26" w14:textId="77777777" w:rsidR="00B25E43" w:rsidRPr="00B649BB" w:rsidRDefault="00B25E43" w:rsidP="00855FF5">
            <w:r w:rsidRPr="00B73723">
              <w:t>Usu</w:t>
            </w:r>
          </w:p>
        </w:tc>
        <w:tc>
          <w:tcPr>
            <w:tcW w:w="2272" w:type="dxa"/>
            <w:vAlign w:val="center"/>
          </w:tcPr>
          <w:p w14:paraId="0B91BAC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有珠</w:t>
            </w:r>
          </w:p>
        </w:tc>
      </w:tr>
      <w:tr w:rsidR="00B25E43" w14:paraId="3B91CB6A" w14:textId="77777777" w:rsidTr="00855FF5">
        <w:tc>
          <w:tcPr>
            <w:tcW w:w="2272" w:type="dxa"/>
            <w:vAlign w:val="center"/>
          </w:tcPr>
          <w:p w14:paraId="65330D4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나가와</w:t>
            </w:r>
          </w:p>
        </w:tc>
        <w:tc>
          <w:tcPr>
            <w:tcW w:w="2272" w:type="dxa"/>
          </w:tcPr>
          <w:p w14:paraId="7290C989" w14:textId="77777777" w:rsidR="00B25E43" w:rsidRPr="00B649BB" w:rsidRDefault="00B25E43" w:rsidP="00855FF5">
            <w:r w:rsidRPr="00B73723">
              <w:t>Nagawa</w:t>
            </w:r>
          </w:p>
        </w:tc>
        <w:tc>
          <w:tcPr>
            <w:tcW w:w="2272" w:type="dxa"/>
            <w:vAlign w:val="center"/>
          </w:tcPr>
          <w:p w14:paraId="379072D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長和</w:t>
            </w:r>
          </w:p>
        </w:tc>
      </w:tr>
      <w:tr w:rsidR="00B25E43" w14:paraId="59CBCBEA" w14:textId="77777777" w:rsidTr="00855FF5">
        <w:tc>
          <w:tcPr>
            <w:tcW w:w="2272" w:type="dxa"/>
            <w:vAlign w:val="center"/>
          </w:tcPr>
          <w:p w14:paraId="6335754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다테몬베쓰</w:t>
            </w:r>
          </w:p>
        </w:tc>
        <w:tc>
          <w:tcPr>
            <w:tcW w:w="2272" w:type="dxa"/>
          </w:tcPr>
          <w:p w14:paraId="14E1017B" w14:textId="77777777" w:rsidR="00B25E43" w:rsidRPr="00B649BB" w:rsidRDefault="00B25E43" w:rsidP="00855FF5">
            <w:r w:rsidRPr="00B73723">
              <w:t>Tatemonbetsu</w:t>
            </w:r>
          </w:p>
        </w:tc>
        <w:tc>
          <w:tcPr>
            <w:tcW w:w="2272" w:type="dxa"/>
            <w:vAlign w:val="center"/>
          </w:tcPr>
          <w:p w14:paraId="1702999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伊達紋別</w:t>
            </w:r>
          </w:p>
        </w:tc>
      </w:tr>
      <w:tr w:rsidR="00B25E43" w14:paraId="2BF0EBCF" w14:textId="77777777" w:rsidTr="00855FF5">
        <w:tc>
          <w:tcPr>
            <w:tcW w:w="2272" w:type="dxa"/>
            <w:vAlign w:val="center"/>
          </w:tcPr>
          <w:p w14:paraId="7A5AAC7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기타후나오카</w:t>
            </w:r>
          </w:p>
        </w:tc>
        <w:tc>
          <w:tcPr>
            <w:tcW w:w="2272" w:type="dxa"/>
          </w:tcPr>
          <w:p w14:paraId="039756FB" w14:textId="77777777" w:rsidR="00B25E43" w:rsidRPr="00B649BB" w:rsidRDefault="00B25E43" w:rsidP="00855FF5">
            <w:r w:rsidRPr="00B73723">
              <w:t>Kitafunaoka</w:t>
            </w:r>
          </w:p>
        </w:tc>
        <w:tc>
          <w:tcPr>
            <w:tcW w:w="2272" w:type="dxa"/>
            <w:vAlign w:val="center"/>
          </w:tcPr>
          <w:p w14:paraId="5FF0978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北舟岡</w:t>
            </w:r>
          </w:p>
        </w:tc>
      </w:tr>
      <w:tr w:rsidR="00B25E43" w14:paraId="16D4FA6D" w14:textId="77777777" w:rsidTr="00855FF5">
        <w:tc>
          <w:tcPr>
            <w:tcW w:w="2272" w:type="dxa"/>
            <w:vAlign w:val="center"/>
          </w:tcPr>
          <w:p w14:paraId="549323A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마렛푸</w:t>
            </w:r>
          </w:p>
        </w:tc>
        <w:tc>
          <w:tcPr>
            <w:tcW w:w="2272" w:type="dxa"/>
          </w:tcPr>
          <w:p w14:paraId="2BCC04D4" w14:textId="77777777" w:rsidR="00B25E43" w:rsidRPr="00B649BB" w:rsidRDefault="00B25E43" w:rsidP="00855FF5">
            <w:r w:rsidRPr="00B73723">
              <w:t>Mareppu</w:t>
            </w:r>
          </w:p>
        </w:tc>
        <w:tc>
          <w:tcPr>
            <w:tcW w:w="2272" w:type="dxa"/>
            <w:vAlign w:val="center"/>
          </w:tcPr>
          <w:p w14:paraId="4CE20B3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稀府</w:t>
            </w:r>
          </w:p>
        </w:tc>
      </w:tr>
      <w:tr w:rsidR="00B25E43" w14:paraId="239B955F" w14:textId="77777777" w:rsidTr="00855FF5">
        <w:tc>
          <w:tcPr>
            <w:tcW w:w="2272" w:type="dxa"/>
            <w:vAlign w:val="center"/>
          </w:tcPr>
          <w:p w14:paraId="0397D8F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고가네</w:t>
            </w:r>
          </w:p>
        </w:tc>
        <w:tc>
          <w:tcPr>
            <w:tcW w:w="2272" w:type="dxa"/>
          </w:tcPr>
          <w:p w14:paraId="736BBD31" w14:textId="77777777" w:rsidR="00B25E43" w:rsidRPr="00B649BB" w:rsidRDefault="00B25E43" w:rsidP="00855FF5">
            <w:r w:rsidRPr="00B73723">
              <w:t>Kogane</w:t>
            </w:r>
          </w:p>
        </w:tc>
        <w:tc>
          <w:tcPr>
            <w:tcW w:w="2272" w:type="dxa"/>
            <w:vAlign w:val="center"/>
          </w:tcPr>
          <w:p w14:paraId="074600D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黄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金</w:t>
            </w:r>
          </w:p>
        </w:tc>
      </w:tr>
      <w:tr w:rsidR="00B25E43" w14:paraId="6769F0A2" w14:textId="77777777" w:rsidTr="00855FF5">
        <w:tc>
          <w:tcPr>
            <w:tcW w:w="2272" w:type="dxa"/>
            <w:vAlign w:val="center"/>
          </w:tcPr>
          <w:p w14:paraId="22BE1FC0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사키모리</w:t>
            </w:r>
          </w:p>
        </w:tc>
        <w:tc>
          <w:tcPr>
            <w:tcW w:w="2272" w:type="dxa"/>
          </w:tcPr>
          <w:p w14:paraId="72D4D21A" w14:textId="77777777" w:rsidR="00B25E43" w:rsidRPr="00B649BB" w:rsidRDefault="00B25E43" w:rsidP="00855FF5">
            <w:r w:rsidRPr="00B73723">
              <w:t>Sakimori</w:t>
            </w:r>
          </w:p>
        </w:tc>
        <w:tc>
          <w:tcPr>
            <w:tcW w:w="2272" w:type="dxa"/>
            <w:vAlign w:val="center"/>
          </w:tcPr>
          <w:p w14:paraId="698D28F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崎守</w:t>
            </w:r>
          </w:p>
        </w:tc>
      </w:tr>
      <w:tr w:rsidR="00B25E43" w14:paraId="2E9765C0" w14:textId="77777777" w:rsidTr="00855FF5">
        <w:tc>
          <w:tcPr>
            <w:tcW w:w="2272" w:type="dxa"/>
            <w:vAlign w:val="center"/>
          </w:tcPr>
          <w:p w14:paraId="664173AE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진야마치</w:t>
            </w:r>
          </w:p>
        </w:tc>
        <w:tc>
          <w:tcPr>
            <w:tcW w:w="2272" w:type="dxa"/>
          </w:tcPr>
          <w:p w14:paraId="77FFCB93" w14:textId="77777777" w:rsidR="00B25E43" w:rsidRPr="00B649BB" w:rsidRDefault="00B25E43" w:rsidP="00855FF5">
            <w:r w:rsidRPr="00B73723">
              <w:t>Jinyamachi</w:t>
            </w:r>
          </w:p>
        </w:tc>
        <w:tc>
          <w:tcPr>
            <w:tcW w:w="2272" w:type="dxa"/>
            <w:vAlign w:val="center"/>
          </w:tcPr>
          <w:p w14:paraId="2B31BFC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陣屋町</w:t>
            </w:r>
          </w:p>
        </w:tc>
      </w:tr>
      <w:tr w:rsidR="00B25E43" w14:paraId="044AE97C" w14:textId="77777777" w:rsidTr="00855FF5">
        <w:tc>
          <w:tcPr>
            <w:tcW w:w="2272" w:type="dxa"/>
            <w:vAlign w:val="center"/>
          </w:tcPr>
          <w:p w14:paraId="0127478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모토와니시</w:t>
            </w:r>
          </w:p>
        </w:tc>
        <w:tc>
          <w:tcPr>
            <w:tcW w:w="2272" w:type="dxa"/>
          </w:tcPr>
          <w:p w14:paraId="5AEFB22D" w14:textId="77777777" w:rsidR="00B25E43" w:rsidRPr="00B649BB" w:rsidRDefault="00B25E43" w:rsidP="00855FF5">
            <w:r w:rsidRPr="00B73723">
              <w:t>Motowanishi</w:t>
            </w:r>
          </w:p>
        </w:tc>
        <w:tc>
          <w:tcPr>
            <w:tcW w:w="2272" w:type="dxa"/>
            <w:vAlign w:val="center"/>
          </w:tcPr>
          <w:p w14:paraId="389341A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本輪西</w:t>
            </w:r>
          </w:p>
        </w:tc>
      </w:tr>
      <w:tr w:rsidR="00B25E43" w14:paraId="0A405E8F" w14:textId="77777777" w:rsidTr="00855FF5">
        <w:tc>
          <w:tcPr>
            <w:tcW w:w="2272" w:type="dxa"/>
            <w:vAlign w:val="center"/>
          </w:tcPr>
          <w:p w14:paraId="48EBDB8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히가시무로란</w:t>
            </w:r>
          </w:p>
        </w:tc>
        <w:tc>
          <w:tcPr>
            <w:tcW w:w="2272" w:type="dxa"/>
          </w:tcPr>
          <w:p w14:paraId="1B521E64" w14:textId="77777777" w:rsidR="00B25E43" w:rsidRPr="00B649BB" w:rsidRDefault="00B25E43" w:rsidP="00855FF5">
            <w:r w:rsidRPr="00B73723">
              <w:t>Higashimuroran</w:t>
            </w:r>
          </w:p>
        </w:tc>
        <w:tc>
          <w:tcPr>
            <w:tcW w:w="2272" w:type="dxa"/>
            <w:vAlign w:val="center"/>
          </w:tcPr>
          <w:p w14:paraId="3864B35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東室蘭</w:t>
            </w:r>
          </w:p>
        </w:tc>
      </w:tr>
      <w:tr w:rsidR="00B25E43" w14:paraId="7DE4E5DA" w14:textId="77777777" w:rsidTr="00855FF5">
        <w:tc>
          <w:tcPr>
            <w:tcW w:w="2272" w:type="dxa"/>
            <w:vAlign w:val="center"/>
          </w:tcPr>
          <w:p w14:paraId="62783A8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히가시무로란</w:t>
            </w:r>
          </w:p>
        </w:tc>
        <w:tc>
          <w:tcPr>
            <w:tcW w:w="2272" w:type="dxa"/>
          </w:tcPr>
          <w:p w14:paraId="396A8884" w14:textId="77777777" w:rsidR="00B25E43" w:rsidRPr="00B649BB" w:rsidRDefault="00B25E43" w:rsidP="00855FF5">
            <w:r w:rsidRPr="000D3D24">
              <w:t>Higashimuroran</w:t>
            </w:r>
          </w:p>
        </w:tc>
        <w:tc>
          <w:tcPr>
            <w:tcW w:w="2272" w:type="dxa"/>
            <w:vAlign w:val="center"/>
          </w:tcPr>
          <w:p w14:paraId="4703F54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東室蘭</w:t>
            </w:r>
          </w:p>
        </w:tc>
      </w:tr>
      <w:tr w:rsidR="00B25E43" w14:paraId="3716E79D" w14:textId="77777777" w:rsidTr="00855FF5">
        <w:tc>
          <w:tcPr>
            <w:tcW w:w="2272" w:type="dxa"/>
            <w:vAlign w:val="center"/>
          </w:tcPr>
          <w:p w14:paraId="5152C63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와시베쓰</w:t>
            </w:r>
          </w:p>
        </w:tc>
        <w:tc>
          <w:tcPr>
            <w:tcW w:w="2272" w:type="dxa"/>
          </w:tcPr>
          <w:p w14:paraId="6F8B2D14" w14:textId="77777777" w:rsidR="00B25E43" w:rsidRPr="00B649BB" w:rsidRDefault="00B25E43" w:rsidP="00855FF5">
            <w:r w:rsidRPr="00B73723">
              <w:t>Washibetsu</w:t>
            </w:r>
          </w:p>
        </w:tc>
        <w:tc>
          <w:tcPr>
            <w:tcW w:w="2272" w:type="dxa"/>
            <w:vAlign w:val="center"/>
          </w:tcPr>
          <w:p w14:paraId="494D573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鷲別</w:t>
            </w:r>
          </w:p>
        </w:tc>
      </w:tr>
      <w:tr w:rsidR="00B25E43" w14:paraId="5EF6396D" w14:textId="77777777" w:rsidTr="00855FF5">
        <w:tc>
          <w:tcPr>
            <w:tcW w:w="2272" w:type="dxa"/>
            <w:vAlign w:val="center"/>
          </w:tcPr>
          <w:p w14:paraId="04C052B2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호로베쓰</w:t>
            </w:r>
          </w:p>
        </w:tc>
        <w:tc>
          <w:tcPr>
            <w:tcW w:w="2272" w:type="dxa"/>
          </w:tcPr>
          <w:p w14:paraId="61313647" w14:textId="77777777" w:rsidR="00B25E43" w:rsidRPr="00B649BB" w:rsidRDefault="00B25E43" w:rsidP="00855FF5">
            <w:r w:rsidRPr="00B73723">
              <w:t>Horobetsu</w:t>
            </w:r>
          </w:p>
        </w:tc>
        <w:tc>
          <w:tcPr>
            <w:tcW w:w="2272" w:type="dxa"/>
            <w:vAlign w:val="center"/>
          </w:tcPr>
          <w:p w14:paraId="37FC23C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幌別</w:t>
            </w:r>
          </w:p>
        </w:tc>
      </w:tr>
      <w:tr w:rsidR="00B25E43" w14:paraId="13B2FEC9" w14:textId="77777777" w:rsidTr="00855FF5">
        <w:tc>
          <w:tcPr>
            <w:tcW w:w="2272" w:type="dxa"/>
            <w:vAlign w:val="center"/>
          </w:tcPr>
          <w:p w14:paraId="2705EF2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도미우라</w:t>
            </w:r>
          </w:p>
        </w:tc>
        <w:tc>
          <w:tcPr>
            <w:tcW w:w="2272" w:type="dxa"/>
          </w:tcPr>
          <w:p w14:paraId="29B47BDE" w14:textId="77777777" w:rsidR="00B25E43" w:rsidRPr="00B649BB" w:rsidRDefault="00B25E43" w:rsidP="00855FF5">
            <w:r w:rsidRPr="00B73723">
              <w:t>Tomiura</w:t>
            </w:r>
          </w:p>
        </w:tc>
        <w:tc>
          <w:tcPr>
            <w:tcW w:w="2272" w:type="dxa"/>
            <w:vAlign w:val="center"/>
          </w:tcPr>
          <w:p w14:paraId="0C00BF2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富浦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駅</w:t>
            </w:r>
          </w:p>
        </w:tc>
      </w:tr>
      <w:tr w:rsidR="00B25E43" w14:paraId="74AC1298" w14:textId="77777777" w:rsidTr="00855FF5">
        <w:tc>
          <w:tcPr>
            <w:tcW w:w="2272" w:type="dxa"/>
            <w:vAlign w:val="center"/>
          </w:tcPr>
          <w:p w14:paraId="54E52BE7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노보리베쓰</w:t>
            </w:r>
          </w:p>
        </w:tc>
        <w:tc>
          <w:tcPr>
            <w:tcW w:w="2272" w:type="dxa"/>
          </w:tcPr>
          <w:p w14:paraId="76D2104F" w14:textId="77777777" w:rsidR="00B25E43" w:rsidRPr="00B649BB" w:rsidRDefault="00B25E43" w:rsidP="00855FF5">
            <w:r w:rsidRPr="00B73723">
              <w:t>Noboribetsu</w:t>
            </w:r>
          </w:p>
        </w:tc>
        <w:tc>
          <w:tcPr>
            <w:tcW w:w="2272" w:type="dxa"/>
            <w:vAlign w:val="center"/>
          </w:tcPr>
          <w:p w14:paraId="73C8AD4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登別</w:t>
            </w:r>
          </w:p>
        </w:tc>
      </w:tr>
      <w:tr w:rsidR="00B25E43" w14:paraId="7C390DFF" w14:textId="77777777" w:rsidTr="00855FF5">
        <w:tc>
          <w:tcPr>
            <w:tcW w:w="2272" w:type="dxa"/>
            <w:vAlign w:val="center"/>
          </w:tcPr>
          <w:p w14:paraId="08524C0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고조하마</w:t>
            </w:r>
          </w:p>
        </w:tc>
        <w:tc>
          <w:tcPr>
            <w:tcW w:w="2272" w:type="dxa"/>
          </w:tcPr>
          <w:p w14:paraId="583B774B" w14:textId="77777777" w:rsidR="00B25E43" w:rsidRPr="00B649BB" w:rsidRDefault="00B25E43" w:rsidP="00855FF5">
            <w:r w:rsidRPr="00B73723">
              <w:t>Gojohama</w:t>
            </w:r>
          </w:p>
        </w:tc>
        <w:tc>
          <w:tcPr>
            <w:tcW w:w="2272" w:type="dxa"/>
            <w:vAlign w:val="center"/>
          </w:tcPr>
          <w:p w14:paraId="7C5C4E6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虎杖浜</w:t>
            </w:r>
          </w:p>
        </w:tc>
      </w:tr>
      <w:tr w:rsidR="00B25E43" w14:paraId="4210070D" w14:textId="77777777" w:rsidTr="00855FF5">
        <w:tc>
          <w:tcPr>
            <w:tcW w:w="2272" w:type="dxa"/>
            <w:vAlign w:val="center"/>
          </w:tcPr>
          <w:p w14:paraId="33DAF99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다케우라</w:t>
            </w:r>
          </w:p>
        </w:tc>
        <w:tc>
          <w:tcPr>
            <w:tcW w:w="2272" w:type="dxa"/>
          </w:tcPr>
          <w:p w14:paraId="72A58C09" w14:textId="77777777" w:rsidR="00B25E43" w:rsidRPr="00B649BB" w:rsidRDefault="00B25E43" w:rsidP="00855FF5">
            <w:r w:rsidRPr="00B73723">
              <w:t>Takeura</w:t>
            </w:r>
          </w:p>
        </w:tc>
        <w:tc>
          <w:tcPr>
            <w:tcW w:w="2272" w:type="dxa"/>
            <w:vAlign w:val="center"/>
          </w:tcPr>
          <w:p w14:paraId="53FA3D5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竹浦</w:t>
            </w:r>
          </w:p>
        </w:tc>
      </w:tr>
      <w:tr w:rsidR="00B25E43" w14:paraId="1E76A313" w14:textId="77777777" w:rsidTr="00855FF5">
        <w:tc>
          <w:tcPr>
            <w:tcW w:w="2272" w:type="dxa"/>
            <w:vAlign w:val="center"/>
          </w:tcPr>
          <w:p w14:paraId="7BEB4C6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기타요시하라</w:t>
            </w:r>
          </w:p>
        </w:tc>
        <w:tc>
          <w:tcPr>
            <w:tcW w:w="2272" w:type="dxa"/>
          </w:tcPr>
          <w:p w14:paraId="0CDEB442" w14:textId="77777777" w:rsidR="00B25E43" w:rsidRPr="00B649BB" w:rsidRDefault="00B25E43" w:rsidP="00855FF5">
            <w:r w:rsidRPr="00B73723">
              <w:t>Kitayoshihara</w:t>
            </w:r>
          </w:p>
        </w:tc>
        <w:tc>
          <w:tcPr>
            <w:tcW w:w="2272" w:type="dxa"/>
            <w:vAlign w:val="center"/>
          </w:tcPr>
          <w:p w14:paraId="56B5FB4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北吉原</w:t>
            </w:r>
          </w:p>
        </w:tc>
      </w:tr>
      <w:tr w:rsidR="00B25E43" w14:paraId="148A6996" w14:textId="77777777" w:rsidTr="00855FF5">
        <w:tc>
          <w:tcPr>
            <w:tcW w:w="2272" w:type="dxa"/>
            <w:vAlign w:val="center"/>
          </w:tcPr>
          <w:p w14:paraId="485ACB2C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하기노</w:t>
            </w:r>
          </w:p>
        </w:tc>
        <w:tc>
          <w:tcPr>
            <w:tcW w:w="2272" w:type="dxa"/>
          </w:tcPr>
          <w:p w14:paraId="5E312475" w14:textId="77777777" w:rsidR="00B25E43" w:rsidRPr="00B649BB" w:rsidRDefault="00B25E43" w:rsidP="00855FF5">
            <w:r w:rsidRPr="00B73723">
              <w:t>Hagino</w:t>
            </w:r>
          </w:p>
        </w:tc>
        <w:tc>
          <w:tcPr>
            <w:tcW w:w="2272" w:type="dxa"/>
            <w:vAlign w:val="center"/>
          </w:tcPr>
          <w:p w14:paraId="1E5095A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萩野</w:t>
            </w:r>
          </w:p>
        </w:tc>
      </w:tr>
      <w:tr w:rsidR="00B25E43" w14:paraId="038B635F" w14:textId="77777777" w:rsidTr="00855FF5">
        <w:tc>
          <w:tcPr>
            <w:tcW w:w="2272" w:type="dxa"/>
            <w:vAlign w:val="center"/>
          </w:tcPr>
          <w:p w14:paraId="1D01564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시라오이</w:t>
            </w:r>
          </w:p>
        </w:tc>
        <w:tc>
          <w:tcPr>
            <w:tcW w:w="2272" w:type="dxa"/>
          </w:tcPr>
          <w:p w14:paraId="57574013" w14:textId="77777777" w:rsidR="00B25E43" w:rsidRPr="00B649BB" w:rsidRDefault="00B25E43" w:rsidP="00855FF5">
            <w:r w:rsidRPr="00B73723">
              <w:t>Shiraoi</w:t>
            </w:r>
          </w:p>
        </w:tc>
        <w:tc>
          <w:tcPr>
            <w:tcW w:w="2272" w:type="dxa"/>
            <w:vAlign w:val="center"/>
          </w:tcPr>
          <w:p w14:paraId="4941FCC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白老</w:t>
            </w:r>
          </w:p>
        </w:tc>
      </w:tr>
      <w:tr w:rsidR="00B25E43" w14:paraId="3E583C71" w14:textId="77777777" w:rsidTr="00855FF5">
        <w:tc>
          <w:tcPr>
            <w:tcW w:w="2272" w:type="dxa"/>
            <w:vAlign w:val="center"/>
          </w:tcPr>
          <w:p w14:paraId="156FD76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샤다이</w:t>
            </w:r>
          </w:p>
        </w:tc>
        <w:tc>
          <w:tcPr>
            <w:tcW w:w="2272" w:type="dxa"/>
          </w:tcPr>
          <w:p w14:paraId="7EA7647A" w14:textId="77777777" w:rsidR="00B25E43" w:rsidRPr="00B649BB" w:rsidRDefault="00B25E43" w:rsidP="00855FF5">
            <w:r w:rsidRPr="00B73723">
              <w:t>Shadai</w:t>
            </w:r>
          </w:p>
        </w:tc>
        <w:tc>
          <w:tcPr>
            <w:tcW w:w="2272" w:type="dxa"/>
            <w:vAlign w:val="center"/>
          </w:tcPr>
          <w:p w14:paraId="76C6A94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社台</w:t>
            </w:r>
          </w:p>
        </w:tc>
      </w:tr>
      <w:tr w:rsidR="00B25E43" w14:paraId="3516DABA" w14:textId="77777777" w:rsidTr="00855FF5">
        <w:tc>
          <w:tcPr>
            <w:tcW w:w="2272" w:type="dxa"/>
            <w:vAlign w:val="center"/>
          </w:tcPr>
          <w:p w14:paraId="5A139171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니시키오카</w:t>
            </w:r>
          </w:p>
        </w:tc>
        <w:tc>
          <w:tcPr>
            <w:tcW w:w="2272" w:type="dxa"/>
          </w:tcPr>
          <w:p w14:paraId="3BBF8673" w14:textId="77777777" w:rsidR="00B25E43" w:rsidRPr="00B649BB" w:rsidRDefault="00B25E43" w:rsidP="00855FF5">
            <w:r w:rsidRPr="00B73723">
              <w:t>Nishikioka</w:t>
            </w:r>
          </w:p>
        </w:tc>
        <w:tc>
          <w:tcPr>
            <w:tcW w:w="2272" w:type="dxa"/>
            <w:vAlign w:val="center"/>
          </w:tcPr>
          <w:p w14:paraId="3D95C0E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錦岡</w:t>
            </w:r>
          </w:p>
        </w:tc>
      </w:tr>
      <w:tr w:rsidR="00B25E43" w14:paraId="41ACADA5" w14:textId="77777777" w:rsidTr="00855FF5">
        <w:tc>
          <w:tcPr>
            <w:tcW w:w="2272" w:type="dxa"/>
            <w:vAlign w:val="center"/>
          </w:tcPr>
          <w:p w14:paraId="48D1E5DD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이토이</w:t>
            </w:r>
          </w:p>
        </w:tc>
        <w:tc>
          <w:tcPr>
            <w:tcW w:w="2272" w:type="dxa"/>
          </w:tcPr>
          <w:p w14:paraId="376C3663" w14:textId="77777777" w:rsidR="00B25E43" w:rsidRPr="00B649BB" w:rsidRDefault="00B25E43" w:rsidP="00855FF5">
            <w:r w:rsidRPr="00B73723">
              <w:t>Itoi</w:t>
            </w:r>
          </w:p>
        </w:tc>
        <w:tc>
          <w:tcPr>
            <w:tcW w:w="2272" w:type="dxa"/>
            <w:vAlign w:val="center"/>
          </w:tcPr>
          <w:p w14:paraId="4D6F4B6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糸井</w:t>
            </w:r>
          </w:p>
        </w:tc>
      </w:tr>
      <w:tr w:rsidR="00B25E43" w14:paraId="6DC5E7B5" w14:textId="77777777" w:rsidTr="00855FF5">
        <w:tc>
          <w:tcPr>
            <w:tcW w:w="2272" w:type="dxa"/>
            <w:vAlign w:val="center"/>
          </w:tcPr>
          <w:p w14:paraId="188E7D1E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아오바</w:t>
            </w:r>
          </w:p>
        </w:tc>
        <w:tc>
          <w:tcPr>
            <w:tcW w:w="2272" w:type="dxa"/>
          </w:tcPr>
          <w:p w14:paraId="2D62AA23" w14:textId="77777777" w:rsidR="00B25E43" w:rsidRPr="00B649BB" w:rsidRDefault="00B25E43" w:rsidP="00855FF5">
            <w:r w:rsidRPr="00B73723">
              <w:t>Aoba</w:t>
            </w:r>
          </w:p>
        </w:tc>
        <w:tc>
          <w:tcPr>
            <w:tcW w:w="2272" w:type="dxa"/>
            <w:vAlign w:val="center"/>
          </w:tcPr>
          <w:p w14:paraId="3D25CA1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青</w:t>
            </w: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葉</w:t>
            </w:r>
          </w:p>
        </w:tc>
      </w:tr>
      <w:tr w:rsidR="00B25E43" w14:paraId="16D07CF1" w14:textId="77777777" w:rsidTr="00855FF5">
        <w:tc>
          <w:tcPr>
            <w:tcW w:w="2272" w:type="dxa"/>
            <w:vAlign w:val="center"/>
          </w:tcPr>
          <w:p w14:paraId="5C56FC6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도마코마이</w:t>
            </w:r>
          </w:p>
        </w:tc>
        <w:tc>
          <w:tcPr>
            <w:tcW w:w="2272" w:type="dxa"/>
          </w:tcPr>
          <w:p w14:paraId="101E83D8" w14:textId="77777777" w:rsidR="00B25E43" w:rsidRPr="00B649BB" w:rsidRDefault="00B25E43" w:rsidP="00855FF5">
            <w:r w:rsidRPr="00B73723">
              <w:t>Tomakomai</w:t>
            </w:r>
          </w:p>
        </w:tc>
        <w:tc>
          <w:tcPr>
            <w:tcW w:w="2272" w:type="dxa"/>
            <w:vAlign w:val="center"/>
          </w:tcPr>
          <w:p w14:paraId="7DB4A95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苫小牧</w:t>
            </w:r>
          </w:p>
        </w:tc>
      </w:tr>
      <w:tr w:rsidR="00B25E43" w14:paraId="1D75B3C8" w14:textId="77777777" w:rsidTr="00855FF5">
        <w:tc>
          <w:tcPr>
            <w:tcW w:w="2272" w:type="dxa"/>
            <w:vAlign w:val="center"/>
          </w:tcPr>
          <w:p w14:paraId="5755EE6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도마코마이</w:t>
            </w:r>
          </w:p>
        </w:tc>
        <w:tc>
          <w:tcPr>
            <w:tcW w:w="2272" w:type="dxa"/>
          </w:tcPr>
          <w:p w14:paraId="16A80937" w14:textId="77777777" w:rsidR="00B25E43" w:rsidRPr="00B649BB" w:rsidRDefault="00B25E43" w:rsidP="00855FF5">
            <w:r w:rsidRPr="00B73723">
              <w:t>Tomakomai</w:t>
            </w:r>
          </w:p>
        </w:tc>
        <w:tc>
          <w:tcPr>
            <w:tcW w:w="2272" w:type="dxa"/>
            <w:vAlign w:val="center"/>
          </w:tcPr>
          <w:p w14:paraId="4776390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苫小牧</w:t>
            </w:r>
          </w:p>
        </w:tc>
      </w:tr>
      <w:tr w:rsidR="00B25E43" w14:paraId="2BE52E24" w14:textId="77777777" w:rsidTr="00855FF5">
        <w:tc>
          <w:tcPr>
            <w:tcW w:w="2272" w:type="dxa"/>
            <w:vAlign w:val="center"/>
          </w:tcPr>
          <w:p w14:paraId="477EC00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누마노하타</w:t>
            </w:r>
          </w:p>
        </w:tc>
        <w:tc>
          <w:tcPr>
            <w:tcW w:w="2272" w:type="dxa"/>
          </w:tcPr>
          <w:p w14:paraId="64995AC7" w14:textId="77777777" w:rsidR="00B25E43" w:rsidRPr="00B649BB" w:rsidRDefault="00B25E43" w:rsidP="00855FF5">
            <w:r w:rsidRPr="00B73723">
              <w:t>Numanohata</w:t>
            </w:r>
          </w:p>
        </w:tc>
        <w:tc>
          <w:tcPr>
            <w:tcW w:w="2272" w:type="dxa"/>
            <w:vAlign w:val="center"/>
          </w:tcPr>
          <w:p w14:paraId="6A3C71C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沼ノ端</w:t>
            </w:r>
          </w:p>
        </w:tc>
      </w:tr>
      <w:tr w:rsidR="00B25E43" w14:paraId="42248BF8" w14:textId="77777777" w:rsidTr="00855FF5">
        <w:tc>
          <w:tcPr>
            <w:tcW w:w="2272" w:type="dxa"/>
            <w:vAlign w:val="center"/>
          </w:tcPr>
          <w:p w14:paraId="1227EEED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도아사</w:t>
            </w:r>
          </w:p>
        </w:tc>
        <w:tc>
          <w:tcPr>
            <w:tcW w:w="2272" w:type="dxa"/>
          </w:tcPr>
          <w:p w14:paraId="2105B764" w14:textId="77777777" w:rsidR="00B25E43" w:rsidRPr="00B649BB" w:rsidRDefault="00B25E43" w:rsidP="00855FF5">
            <w:r w:rsidRPr="00B73723">
              <w:t>Toasa</w:t>
            </w:r>
          </w:p>
        </w:tc>
        <w:tc>
          <w:tcPr>
            <w:tcW w:w="2272" w:type="dxa"/>
            <w:vAlign w:val="center"/>
          </w:tcPr>
          <w:p w14:paraId="7359412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遠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浅</w:t>
            </w:r>
          </w:p>
        </w:tc>
      </w:tr>
      <w:tr w:rsidR="00B25E43" w14:paraId="4F65BFD6" w14:textId="77777777" w:rsidTr="00855FF5">
        <w:tc>
          <w:tcPr>
            <w:tcW w:w="2272" w:type="dxa"/>
            <w:vAlign w:val="center"/>
          </w:tcPr>
          <w:p w14:paraId="0F1A820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하야키타</w:t>
            </w:r>
          </w:p>
        </w:tc>
        <w:tc>
          <w:tcPr>
            <w:tcW w:w="2272" w:type="dxa"/>
          </w:tcPr>
          <w:p w14:paraId="06FB5E0D" w14:textId="77777777" w:rsidR="00B25E43" w:rsidRPr="00B649BB" w:rsidRDefault="00B25E43" w:rsidP="00855FF5">
            <w:r w:rsidRPr="00B73723">
              <w:t>Hayakita</w:t>
            </w:r>
          </w:p>
        </w:tc>
        <w:tc>
          <w:tcPr>
            <w:tcW w:w="2272" w:type="dxa"/>
            <w:vAlign w:val="center"/>
          </w:tcPr>
          <w:p w14:paraId="7453D6D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早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来</w:t>
            </w:r>
          </w:p>
        </w:tc>
      </w:tr>
      <w:tr w:rsidR="00B25E43" w14:paraId="7F4890EE" w14:textId="77777777" w:rsidTr="00855FF5">
        <w:tc>
          <w:tcPr>
            <w:tcW w:w="2272" w:type="dxa"/>
            <w:vAlign w:val="center"/>
          </w:tcPr>
          <w:p w14:paraId="0D7D446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아비라</w:t>
            </w:r>
          </w:p>
        </w:tc>
        <w:tc>
          <w:tcPr>
            <w:tcW w:w="2272" w:type="dxa"/>
          </w:tcPr>
          <w:p w14:paraId="19B58D64" w14:textId="77777777" w:rsidR="00B25E43" w:rsidRPr="00B649BB" w:rsidRDefault="00B25E43" w:rsidP="00855FF5">
            <w:r w:rsidRPr="00B73723">
              <w:t>Abira</w:t>
            </w:r>
          </w:p>
        </w:tc>
        <w:tc>
          <w:tcPr>
            <w:tcW w:w="2272" w:type="dxa"/>
            <w:vAlign w:val="center"/>
          </w:tcPr>
          <w:p w14:paraId="64FDFFB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安平</w:t>
            </w:r>
          </w:p>
        </w:tc>
      </w:tr>
      <w:tr w:rsidR="00B25E43" w14:paraId="55EA26FA" w14:textId="77777777" w:rsidTr="00855FF5">
        <w:tc>
          <w:tcPr>
            <w:tcW w:w="2272" w:type="dxa"/>
            <w:vAlign w:val="center"/>
          </w:tcPr>
          <w:p w14:paraId="1DECFF2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오이와케</w:t>
            </w:r>
          </w:p>
        </w:tc>
        <w:tc>
          <w:tcPr>
            <w:tcW w:w="2272" w:type="dxa"/>
          </w:tcPr>
          <w:p w14:paraId="280595BF" w14:textId="77777777" w:rsidR="00B25E43" w:rsidRPr="00B649BB" w:rsidRDefault="00B25E43" w:rsidP="00855FF5">
            <w:r w:rsidRPr="00B73723">
              <w:t>Oiwake</w:t>
            </w:r>
          </w:p>
        </w:tc>
        <w:tc>
          <w:tcPr>
            <w:tcW w:w="2272" w:type="dxa"/>
            <w:vAlign w:val="center"/>
          </w:tcPr>
          <w:p w14:paraId="794E8FA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追分</w:t>
            </w:r>
          </w:p>
        </w:tc>
      </w:tr>
      <w:tr w:rsidR="00B25E43" w14:paraId="14C8CB19" w14:textId="77777777" w:rsidTr="00855FF5">
        <w:tc>
          <w:tcPr>
            <w:tcW w:w="2272" w:type="dxa"/>
            <w:vAlign w:val="center"/>
          </w:tcPr>
          <w:p w14:paraId="12E623E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미카와</w:t>
            </w:r>
          </w:p>
        </w:tc>
        <w:tc>
          <w:tcPr>
            <w:tcW w:w="2272" w:type="dxa"/>
          </w:tcPr>
          <w:p w14:paraId="21FC4204" w14:textId="77777777" w:rsidR="00B25E43" w:rsidRPr="00B649BB" w:rsidRDefault="00B25E43" w:rsidP="00855FF5">
            <w:r w:rsidRPr="00B73723">
              <w:t>Mikawa</w:t>
            </w:r>
          </w:p>
        </w:tc>
        <w:tc>
          <w:tcPr>
            <w:tcW w:w="2272" w:type="dxa"/>
            <w:vAlign w:val="center"/>
          </w:tcPr>
          <w:p w14:paraId="657D58E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三川</w:t>
            </w:r>
          </w:p>
        </w:tc>
      </w:tr>
      <w:tr w:rsidR="00B25E43" w14:paraId="561020E3" w14:textId="77777777" w:rsidTr="00855FF5">
        <w:tc>
          <w:tcPr>
            <w:tcW w:w="2272" w:type="dxa"/>
            <w:vAlign w:val="center"/>
          </w:tcPr>
          <w:p w14:paraId="7624397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후루산</w:t>
            </w:r>
          </w:p>
        </w:tc>
        <w:tc>
          <w:tcPr>
            <w:tcW w:w="2272" w:type="dxa"/>
          </w:tcPr>
          <w:p w14:paraId="66BEBEE9" w14:textId="77777777" w:rsidR="00B25E43" w:rsidRPr="00B649BB" w:rsidRDefault="00B25E43" w:rsidP="00855FF5">
            <w:r w:rsidRPr="00B73723">
              <w:t>Furusan</w:t>
            </w:r>
          </w:p>
        </w:tc>
        <w:tc>
          <w:tcPr>
            <w:tcW w:w="2272" w:type="dxa"/>
            <w:vAlign w:val="center"/>
          </w:tcPr>
          <w:p w14:paraId="3EAEE19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古山</w:t>
            </w:r>
          </w:p>
        </w:tc>
      </w:tr>
      <w:tr w:rsidR="00B25E43" w14:paraId="7930F8FB" w14:textId="77777777" w:rsidTr="00855FF5">
        <w:tc>
          <w:tcPr>
            <w:tcW w:w="2272" w:type="dxa"/>
            <w:vAlign w:val="center"/>
          </w:tcPr>
          <w:p w14:paraId="43CA7A8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유니</w:t>
            </w:r>
          </w:p>
        </w:tc>
        <w:tc>
          <w:tcPr>
            <w:tcW w:w="2272" w:type="dxa"/>
          </w:tcPr>
          <w:p w14:paraId="49CC8E79" w14:textId="77777777" w:rsidR="00B25E43" w:rsidRPr="00B649BB" w:rsidRDefault="00B25E43" w:rsidP="00855FF5">
            <w:r w:rsidRPr="00B73723">
              <w:t>Yuni</w:t>
            </w:r>
          </w:p>
        </w:tc>
        <w:tc>
          <w:tcPr>
            <w:tcW w:w="2272" w:type="dxa"/>
            <w:vAlign w:val="center"/>
          </w:tcPr>
          <w:p w14:paraId="47829F9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由仁</w:t>
            </w:r>
          </w:p>
        </w:tc>
      </w:tr>
      <w:tr w:rsidR="00B25E43" w14:paraId="50BD3F8A" w14:textId="77777777" w:rsidTr="00855FF5">
        <w:tc>
          <w:tcPr>
            <w:tcW w:w="2272" w:type="dxa"/>
            <w:vAlign w:val="center"/>
          </w:tcPr>
          <w:p w14:paraId="66CCBDED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구리야마</w:t>
            </w:r>
          </w:p>
        </w:tc>
        <w:tc>
          <w:tcPr>
            <w:tcW w:w="2272" w:type="dxa"/>
          </w:tcPr>
          <w:p w14:paraId="579F19F8" w14:textId="77777777" w:rsidR="00B25E43" w:rsidRPr="00B649BB" w:rsidRDefault="00B25E43" w:rsidP="00855FF5">
            <w:r w:rsidRPr="00B73723">
              <w:t>Kuriyama</w:t>
            </w:r>
          </w:p>
        </w:tc>
        <w:tc>
          <w:tcPr>
            <w:tcW w:w="2272" w:type="dxa"/>
            <w:vAlign w:val="center"/>
          </w:tcPr>
          <w:p w14:paraId="0DB4160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栗山</w:t>
            </w:r>
          </w:p>
        </w:tc>
      </w:tr>
      <w:tr w:rsidR="00B25E43" w14:paraId="69445CEA" w14:textId="77777777" w:rsidTr="00855FF5">
        <w:tc>
          <w:tcPr>
            <w:tcW w:w="2272" w:type="dxa"/>
            <w:vAlign w:val="center"/>
          </w:tcPr>
          <w:p w14:paraId="073B71C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구리오카</w:t>
            </w:r>
          </w:p>
        </w:tc>
        <w:tc>
          <w:tcPr>
            <w:tcW w:w="2272" w:type="dxa"/>
          </w:tcPr>
          <w:p w14:paraId="0E89385D" w14:textId="77777777" w:rsidR="00B25E43" w:rsidRPr="00B649BB" w:rsidRDefault="00B25E43" w:rsidP="00855FF5">
            <w:r w:rsidRPr="00B73723">
              <w:t>Kurioka</w:t>
            </w:r>
          </w:p>
        </w:tc>
        <w:tc>
          <w:tcPr>
            <w:tcW w:w="2272" w:type="dxa"/>
            <w:vAlign w:val="center"/>
          </w:tcPr>
          <w:p w14:paraId="4144036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栗丘</w:t>
            </w:r>
          </w:p>
        </w:tc>
      </w:tr>
      <w:tr w:rsidR="00B25E43" w14:paraId="53E822B4" w14:textId="77777777" w:rsidTr="00855FF5">
        <w:tc>
          <w:tcPr>
            <w:tcW w:w="2272" w:type="dxa"/>
            <w:vAlign w:val="center"/>
          </w:tcPr>
          <w:p w14:paraId="7EAD618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구리사와</w:t>
            </w:r>
          </w:p>
        </w:tc>
        <w:tc>
          <w:tcPr>
            <w:tcW w:w="2272" w:type="dxa"/>
          </w:tcPr>
          <w:p w14:paraId="5C84A202" w14:textId="77777777" w:rsidR="00B25E43" w:rsidRPr="00B649BB" w:rsidRDefault="00B25E43" w:rsidP="00855FF5">
            <w:r w:rsidRPr="00B73723">
              <w:t>Kurisawa</w:t>
            </w:r>
          </w:p>
        </w:tc>
        <w:tc>
          <w:tcPr>
            <w:tcW w:w="2272" w:type="dxa"/>
            <w:vAlign w:val="center"/>
          </w:tcPr>
          <w:p w14:paraId="674818B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栗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沢</w:t>
            </w:r>
          </w:p>
        </w:tc>
      </w:tr>
      <w:tr w:rsidR="00B25E43" w14:paraId="1F9D1F1E" w14:textId="77777777" w:rsidTr="00855FF5">
        <w:tc>
          <w:tcPr>
            <w:tcW w:w="2272" w:type="dxa"/>
            <w:vAlign w:val="center"/>
          </w:tcPr>
          <w:p w14:paraId="0B883C8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시분</w:t>
            </w:r>
          </w:p>
        </w:tc>
        <w:tc>
          <w:tcPr>
            <w:tcW w:w="2272" w:type="dxa"/>
          </w:tcPr>
          <w:p w14:paraId="048667BA" w14:textId="77777777" w:rsidR="00B25E43" w:rsidRPr="00B649BB" w:rsidRDefault="00B25E43" w:rsidP="00855FF5">
            <w:r w:rsidRPr="00B73723">
              <w:t>Shibun</w:t>
            </w:r>
          </w:p>
        </w:tc>
        <w:tc>
          <w:tcPr>
            <w:tcW w:w="2272" w:type="dxa"/>
            <w:vAlign w:val="center"/>
          </w:tcPr>
          <w:p w14:paraId="334600E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志文</w:t>
            </w:r>
          </w:p>
        </w:tc>
      </w:tr>
      <w:tr w:rsidR="00B25E43" w14:paraId="330EE4A3" w14:textId="77777777" w:rsidTr="00855FF5">
        <w:tc>
          <w:tcPr>
            <w:tcW w:w="2272" w:type="dxa"/>
            <w:vAlign w:val="center"/>
          </w:tcPr>
          <w:p w14:paraId="69BF982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이와미자와</w:t>
            </w:r>
          </w:p>
        </w:tc>
        <w:tc>
          <w:tcPr>
            <w:tcW w:w="2272" w:type="dxa"/>
          </w:tcPr>
          <w:p w14:paraId="763C7989" w14:textId="77777777" w:rsidR="00B25E43" w:rsidRPr="00B649BB" w:rsidRDefault="00B25E43" w:rsidP="00855FF5">
            <w:r w:rsidRPr="00B73723">
              <w:t>Iwamizawa</w:t>
            </w:r>
          </w:p>
        </w:tc>
        <w:tc>
          <w:tcPr>
            <w:tcW w:w="2272" w:type="dxa"/>
            <w:vAlign w:val="center"/>
          </w:tcPr>
          <w:p w14:paraId="090F828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岩見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沢</w:t>
            </w:r>
          </w:p>
        </w:tc>
      </w:tr>
    </w:tbl>
    <w:p w14:paraId="5D65FD28" w14:textId="77777777" w:rsidR="00B25E43" w:rsidRDefault="00B25E43" w:rsidP="00B25E43">
      <w:pPr>
        <w:ind w:left="1760"/>
        <w:rPr>
          <w:rFonts w:hint="eastAsia"/>
          <w:b/>
          <w:bCs/>
        </w:rPr>
      </w:pPr>
    </w:p>
    <w:p w14:paraId="2CADCD5C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지선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brunch line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eastAsia="Yu Mincho" w:hint="eastAsia"/>
          <w:b/>
          <w:bCs/>
          <w:lang w:eastAsia="ja-JP"/>
        </w:rPr>
        <w:t>支線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6AE3014B" w14:textId="77777777" w:rsidTr="00855FF5">
        <w:tc>
          <w:tcPr>
            <w:tcW w:w="2272" w:type="dxa"/>
          </w:tcPr>
          <w:p w14:paraId="22AC167E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3EE7B1F8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59A35AE6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741CFC9A" w14:textId="77777777" w:rsidTr="00855FF5">
        <w:tc>
          <w:tcPr>
            <w:tcW w:w="2272" w:type="dxa"/>
            <w:vAlign w:val="center"/>
          </w:tcPr>
          <w:p w14:paraId="21B58EF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히가시무로란</w:t>
            </w:r>
          </w:p>
        </w:tc>
        <w:tc>
          <w:tcPr>
            <w:tcW w:w="2272" w:type="dxa"/>
          </w:tcPr>
          <w:p w14:paraId="4D3B3363" w14:textId="77777777" w:rsidR="00B25E43" w:rsidRPr="00B649BB" w:rsidRDefault="00B25E43" w:rsidP="00855FF5">
            <w:r w:rsidRPr="00A10AEE">
              <w:t>Higashimuroran</w:t>
            </w:r>
          </w:p>
        </w:tc>
        <w:tc>
          <w:tcPr>
            <w:tcW w:w="2272" w:type="dxa"/>
            <w:vAlign w:val="center"/>
          </w:tcPr>
          <w:p w14:paraId="732F2EA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東室蘭</w:t>
            </w:r>
          </w:p>
        </w:tc>
      </w:tr>
      <w:tr w:rsidR="00B25E43" w14:paraId="585D3701" w14:textId="77777777" w:rsidTr="00855FF5">
        <w:tc>
          <w:tcPr>
            <w:tcW w:w="2272" w:type="dxa"/>
            <w:vAlign w:val="center"/>
          </w:tcPr>
          <w:p w14:paraId="1713949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와니시</w:t>
            </w:r>
          </w:p>
        </w:tc>
        <w:tc>
          <w:tcPr>
            <w:tcW w:w="2272" w:type="dxa"/>
          </w:tcPr>
          <w:p w14:paraId="6538F777" w14:textId="77777777" w:rsidR="00B25E43" w:rsidRPr="00B649BB" w:rsidRDefault="00B25E43" w:rsidP="00855FF5">
            <w:r w:rsidRPr="00B73723">
              <w:t>Wanisi</w:t>
            </w:r>
          </w:p>
        </w:tc>
        <w:tc>
          <w:tcPr>
            <w:tcW w:w="2272" w:type="dxa"/>
            <w:vAlign w:val="center"/>
          </w:tcPr>
          <w:p w14:paraId="557A856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輪西</w:t>
            </w:r>
          </w:p>
        </w:tc>
      </w:tr>
      <w:tr w:rsidR="00B25E43" w14:paraId="499EC485" w14:textId="77777777" w:rsidTr="00855FF5">
        <w:tc>
          <w:tcPr>
            <w:tcW w:w="2272" w:type="dxa"/>
            <w:vAlign w:val="center"/>
          </w:tcPr>
          <w:p w14:paraId="0B14191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미사키</w:t>
            </w:r>
          </w:p>
        </w:tc>
        <w:tc>
          <w:tcPr>
            <w:tcW w:w="2272" w:type="dxa"/>
          </w:tcPr>
          <w:p w14:paraId="1D13B7F7" w14:textId="77777777" w:rsidR="00B25E43" w:rsidRPr="00B649BB" w:rsidRDefault="00B25E43" w:rsidP="00855FF5">
            <w:r w:rsidRPr="00B73723">
              <w:t>Misaki</w:t>
            </w:r>
          </w:p>
        </w:tc>
        <w:tc>
          <w:tcPr>
            <w:tcW w:w="2272" w:type="dxa"/>
            <w:vAlign w:val="center"/>
          </w:tcPr>
          <w:p w14:paraId="1885371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三崎</w:t>
            </w:r>
          </w:p>
        </w:tc>
      </w:tr>
      <w:tr w:rsidR="00B25E43" w14:paraId="588A38DC" w14:textId="77777777" w:rsidTr="00855FF5">
        <w:tc>
          <w:tcPr>
            <w:tcW w:w="2272" w:type="dxa"/>
            <w:vAlign w:val="center"/>
          </w:tcPr>
          <w:p w14:paraId="6AE5FC61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보코이</w:t>
            </w:r>
          </w:p>
        </w:tc>
        <w:tc>
          <w:tcPr>
            <w:tcW w:w="2272" w:type="dxa"/>
          </w:tcPr>
          <w:p w14:paraId="140FFBD1" w14:textId="77777777" w:rsidR="00B25E43" w:rsidRPr="00B649BB" w:rsidRDefault="00B25E43" w:rsidP="00855FF5">
            <w:r w:rsidRPr="00B73723">
              <w:t>Bokoi</w:t>
            </w:r>
          </w:p>
        </w:tc>
        <w:tc>
          <w:tcPr>
            <w:tcW w:w="2272" w:type="dxa"/>
            <w:vAlign w:val="center"/>
          </w:tcPr>
          <w:p w14:paraId="443C4E0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母</w:t>
            </w:r>
            <w:r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恋</w:t>
            </w:r>
          </w:p>
        </w:tc>
      </w:tr>
      <w:tr w:rsidR="00B25E43" w14:paraId="3D337E5D" w14:textId="77777777" w:rsidTr="00855FF5">
        <w:tc>
          <w:tcPr>
            <w:tcW w:w="2272" w:type="dxa"/>
            <w:vAlign w:val="center"/>
          </w:tcPr>
          <w:p w14:paraId="49B4335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B73723">
              <w:rPr>
                <w:rFonts w:ascii="Arial" w:hAnsi="Arial" w:cs="Arial"/>
                <w:color w:val="202122"/>
                <w:sz w:val="21"/>
                <w:szCs w:val="21"/>
              </w:rPr>
              <w:t>무로란</w:t>
            </w:r>
          </w:p>
        </w:tc>
        <w:tc>
          <w:tcPr>
            <w:tcW w:w="2272" w:type="dxa"/>
          </w:tcPr>
          <w:p w14:paraId="2122DEF6" w14:textId="77777777" w:rsidR="00B25E43" w:rsidRPr="00B649BB" w:rsidRDefault="00B25E43" w:rsidP="00855FF5">
            <w:r w:rsidRPr="00B73723">
              <w:t>Muroran</w:t>
            </w:r>
          </w:p>
        </w:tc>
        <w:tc>
          <w:tcPr>
            <w:tcW w:w="2272" w:type="dxa"/>
            <w:vAlign w:val="center"/>
          </w:tcPr>
          <w:p w14:paraId="51D03FF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室蘭</w:t>
            </w:r>
          </w:p>
        </w:tc>
      </w:tr>
    </w:tbl>
    <w:p w14:paraId="7B838B20" w14:textId="77777777" w:rsidR="00B25E43" w:rsidRDefault="00B25E43" w:rsidP="00B25E43">
      <w:pPr>
        <w:ind w:left="1760"/>
        <w:rPr>
          <w:rFonts w:hint="eastAsia"/>
          <w:b/>
          <w:bCs/>
        </w:rPr>
      </w:pPr>
    </w:p>
    <w:p w14:paraId="007D4690" w14:textId="77777777" w:rsidR="00B25E43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후라노선 Hurano line </w:t>
      </w:r>
      <w:r w:rsidRPr="00F75B43">
        <w:rPr>
          <w:rFonts w:hint="eastAsia"/>
          <w:b/>
          <w:bCs/>
        </w:rPr>
        <w:t>富良野線</w:t>
      </w:r>
    </w:p>
    <w:p w14:paraId="6108A035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본선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main line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eastAsia="Yu Mincho" w:hint="eastAsia"/>
          <w:b/>
          <w:bCs/>
          <w:lang w:eastAsia="ja-JP"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5AF7FDB0" w14:textId="77777777" w:rsidTr="00855FF5">
        <w:tc>
          <w:tcPr>
            <w:tcW w:w="2272" w:type="dxa"/>
          </w:tcPr>
          <w:p w14:paraId="22F6FD4E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7860556D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22BA2A5D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4A99190" w14:textId="77777777" w:rsidTr="00855FF5">
        <w:tc>
          <w:tcPr>
            <w:tcW w:w="2272" w:type="dxa"/>
            <w:vAlign w:val="center"/>
          </w:tcPr>
          <w:p w14:paraId="76CC22D9" w14:textId="77777777" w:rsidR="00B25E43" w:rsidRDefault="00B25E43" w:rsidP="00855FF5">
            <w:r w:rsidRPr="00630D6B">
              <w:rPr>
                <w:rFonts w:ascii="Arial" w:hAnsi="Arial" w:cs="Arial"/>
                <w:color w:val="202122"/>
                <w:szCs w:val="22"/>
              </w:rPr>
              <w:t>아사히카와</w:t>
            </w:r>
          </w:p>
        </w:tc>
        <w:tc>
          <w:tcPr>
            <w:tcW w:w="2272" w:type="dxa"/>
          </w:tcPr>
          <w:p w14:paraId="1061DDD7" w14:textId="77777777" w:rsidR="00B25E43" w:rsidRDefault="00B25E43" w:rsidP="00855FF5">
            <w:r w:rsidRPr="00630D6B">
              <w:t>Asahikawa</w:t>
            </w:r>
          </w:p>
        </w:tc>
        <w:tc>
          <w:tcPr>
            <w:tcW w:w="2272" w:type="dxa"/>
            <w:vAlign w:val="center"/>
          </w:tcPr>
          <w:p w14:paraId="15883017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旭川</w:t>
            </w:r>
          </w:p>
        </w:tc>
      </w:tr>
      <w:tr w:rsidR="00B25E43" w14:paraId="6D60608F" w14:textId="77777777" w:rsidTr="00855FF5">
        <w:tc>
          <w:tcPr>
            <w:tcW w:w="2272" w:type="dxa"/>
            <w:vAlign w:val="center"/>
          </w:tcPr>
          <w:p w14:paraId="1842056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가구라오카</w:t>
            </w:r>
          </w:p>
        </w:tc>
        <w:tc>
          <w:tcPr>
            <w:tcW w:w="2272" w:type="dxa"/>
          </w:tcPr>
          <w:p w14:paraId="37D6DE58" w14:textId="77777777" w:rsidR="00B25E43" w:rsidRPr="00B649BB" w:rsidRDefault="00B25E43" w:rsidP="00855FF5">
            <w:r w:rsidRPr="00630D6B">
              <w:t>Kaguraoka</w:t>
            </w:r>
          </w:p>
        </w:tc>
        <w:tc>
          <w:tcPr>
            <w:tcW w:w="2272" w:type="dxa"/>
            <w:vAlign w:val="center"/>
          </w:tcPr>
          <w:p w14:paraId="491CB53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神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楽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岡</w:t>
            </w:r>
          </w:p>
        </w:tc>
      </w:tr>
      <w:tr w:rsidR="00B25E43" w14:paraId="76C1F6CB" w14:textId="77777777" w:rsidTr="00855FF5">
        <w:tc>
          <w:tcPr>
            <w:tcW w:w="2272" w:type="dxa"/>
            <w:vAlign w:val="center"/>
          </w:tcPr>
          <w:p w14:paraId="2565318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미도리가오카</w:t>
            </w:r>
          </w:p>
        </w:tc>
        <w:tc>
          <w:tcPr>
            <w:tcW w:w="2272" w:type="dxa"/>
          </w:tcPr>
          <w:p w14:paraId="3629F151" w14:textId="77777777" w:rsidR="00B25E43" w:rsidRPr="00B649BB" w:rsidRDefault="00B25E43" w:rsidP="00855FF5">
            <w:r w:rsidRPr="00630D6B">
              <w:t>Midorigaoka</w:t>
            </w:r>
          </w:p>
        </w:tc>
        <w:tc>
          <w:tcPr>
            <w:tcW w:w="2272" w:type="dxa"/>
            <w:vAlign w:val="center"/>
          </w:tcPr>
          <w:p w14:paraId="021B922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緑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が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丘</w:t>
            </w:r>
          </w:p>
        </w:tc>
      </w:tr>
      <w:tr w:rsidR="00B25E43" w14:paraId="2745BD76" w14:textId="77777777" w:rsidTr="00855FF5">
        <w:tc>
          <w:tcPr>
            <w:tcW w:w="2272" w:type="dxa"/>
            <w:vAlign w:val="center"/>
          </w:tcPr>
          <w:p w14:paraId="0A25BEC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니시고료</w:t>
            </w:r>
          </w:p>
        </w:tc>
        <w:tc>
          <w:tcPr>
            <w:tcW w:w="2272" w:type="dxa"/>
          </w:tcPr>
          <w:p w14:paraId="65150B4B" w14:textId="77777777" w:rsidR="00B25E43" w:rsidRPr="00B649BB" w:rsidRDefault="00B25E43" w:rsidP="00855FF5">
            <w:r w:rsidRPr="00630D6B">
              <w:t>Nishigoryo</w:t>
            </w:r>
          </w:p>
        </w:tc>
        <w:tc>
          <w:tcPr>
            <w:tcW w:w="2272" w:type="dxa"/>
            <w:vAlign w:val="center"/>
          </w:tcPr>
          <w:p w14:paraId="735F3A1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西御料</w:t>
            </w:r>
          </w:p>
        </w:tc>
      </w:tr>
      <w:tr w:rsidR="00B25E43" w14:paraId="24FF9593" w14:textId="77777777" w:rsidTr="00855FF5">
        <w:tc>
          <w:tcPr>
            <w:tcW w:w="2272" w:type="dxa"/>
            <w:vAlign w:val="center"/>
          </w:tcPr>
          <w:p w14:paraId="398217A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니시미즈호</w:t>
            </w:r>
          </w:p>
        </w:tc>
        <w:tc>
          <w:tcPr>
            <w:tcW w:w="2272" w:type="dxa"/>
          </w:tcPr>
          <w:p w14:paraId="4ED16B6E" w14:textId="77777777" w:rsidR="00B25E43" w:rsidRPr="00B649BB" w:rsidRDefault="00B25E43" w:rsidP="00855FF5">
            <w:r w:rsidRPr="00630D6B">
              <w:t>Nishimizuho</w:t>
            </w:r>
          </w:p>
        </w:tc>
        <w:tc>
          <w:tcPr>
            <w:tcW w:w="2272" w:type="dxa"/>
            <w:vAlign w:val="center"/>
          </w:tcPr>
          <w:p w14:paraId="5313430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西瑞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穂</w:t>
            </w:r>
          </w:p>
        </w:tc>
      </w:tr>
      <w:tr w:rsidR="00B25E43" w14:paraId="0D2BCAC2" w14:textId="77777777" w:rsidTr="00855FF5">
        <w:tc>
          <w:tcPr>
            <w:tcW w:w="2272" w:type="dxa"/>
            <w:vAlign w:val="center"/>
          </w:tcPr>
          <w:p w14:paraId="7C19F20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니시카구라</w:t>
            </w:r>
          </w:p>
        </w:tc>
        <w:tc>
          <w:tcPr>
            <w:tcW w:w="2272" w:type="dxa"/>
          </w:tcPr>
          <w:p w14:paraId="0A67F222" w14:textId="77777777" w:rsidR="00B25E43" w:rsidRPr="00B649BB" w:rsidRDefault="00B25E43" w:rsidP="00855FF5">
            <w:r w:rsidRPr="00630D6B">
              <w:t>Nishikagura</w:t>
            </w:r>
          </w:p>
        </w:tc>
        <w:tc>
          <w:tcPr>
            <w:tcW w:w="2272" w:type="dxa"/>
            <w:vAlign w:val="center"/>
          </w:tcPr>
          <w:p w14:paraId="50C0BD5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西神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楽</w:t>
            </w:r>
          </w:p>
        </w:tc>
      </w:tr>
      <w:tr w:rsidR="00B25E43" w14:paraId="57561CEA" w14:textId="77777777" w:rsidTr="00855FF5">
        <w:tc>
          <w:tcPr>
            <w:tcW w:w="2272" w:type="dxa"/>
            <w:vAlign w:val="center"/>
          </w:tcPr>
          <w:p w14:paraId="640E316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니시세이와</w:t>
            </w:r>
          </w:p>
        </w:tc>
        <w:tc>
          <w:tcPr>
            <w:tcW w:w="2272" w:type="dxa"/>
          </w:tcPr>
          <w:p w14:paraId="0F89BD05" w14:textId="77777777" w:rsidR="00B25E43" w:rsidRPr="00B649BB" w:rsidRDefault="00B25E43" w:rsidP="00855FF5">
            <w:r w:rsidRPr="00630D6B">
              <w:t>Nishiseiwa</w:t>
            </w:r>
          </w:p>
        </w:tc>
        <w:tc>
          <w:tcPr>
            <w:tcW w:w="2272" w:type="dxa"/>
            <w:vAlign w:val="center"/>
          </w:tcPr>
          <w:p w14:paraId="32252DA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西聖和</w:t>
            </w:r>
          </w:p>
        </w:tc>
      </w:tr>
      <w:tr w:rsidR="00B25E43" w14:paraId="6D24DCBB" w14:textId="77777777" w:rsidTr="00855FF5">
        <w:tc>
          <w:tcPr>
            <w:tcW w:w="2272" w:type="dxa"/>
            <w:vAlign w:val="center"/>
          </w:tcPr>
          <w:p w14:paraId="1DA0196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지요가오카</w:t>
            </w:r>
          </w:p>
        </w:tc>
        <w:tc>
          <w:tcPr>
            <w:tcW w:w="2272" w:type="dxa"/>
          </w:tcPr>
          <w:p w14:paraId="21FB101C" w14:textId="77777777" w:rsidR="00B25E43" w:rsidRPr="00B649BB" w:rsidRDefault="00B25E43" w:rsidP="00855FF5">
            <w:r w:rsidRPr="00630D6B">
              <w:t>Chiyogaoka</w:t>
            </w:r>
          </w:p>
        </w:tc>
        <w:tc>
          <w:tcPr>
            <w:tcW w:w="2272" w:type="dxa"/>
            <w:vAlign w:val="center"/>
          </w:tcPr>
          <w:p w14:paraId="37A5C28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千代ヶ岡</w:t>
            </w:r>
          </w:p>
        </w:tc>
      </w:tr>
      <w:tr w:rsidR="00B25E43" w14:paraId="42FA657C" w14:textId="77777777" w:rsidTr="00855FF5">
        <w:tc>
          <w:tcPr>
            <w:tcW w:w="2272" w:type="dxa"/>
            <w:vAlign w:val="center"/>
          </w:tcPr>
          <w:p w14:paraId="3A34DF6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기타비에이</w:t>
            </w:r>
          </w:p>
        </w:tc>
        <w:tc>
          <w:tcPr>
            <w:tcW w:w="2272" w:type="dxa"/>
          </w:tcPr>
          <w:p w14:paraId="196B5ACC" w14:textId="77777777" w:rsidR="00B25E43" w:rsidRPr="00B649BB" w:rsidRDefault="00B25E43" w:rsidP="00855FF5">
            <w:r w:rsidRPr="00630D6B">
              <w:t>Kitabiei</w:t>
            </w:r>
          </w:p>
        </w:tc>
        <w:tc>
          <w:tcPr>
            <w:tcW w:w="2272" w:type="dxa"/>
            <w:vAlign w:val="center"/>
          </w:tcPr>
          <w:p w14:paraId="4686F88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北美瑛</w:t>
            </w:r>
          </w:p>
        </w:tc>
      </w:tr>
      <w:tr w:rsidR="00B25E43" w14:paraId="5146B8A8" w14:textId="77777777" w:rsidTr="00855FF5">
        <w:tc>
          <w:tcPr>
            <w:tcW w:w="2272" w:type="dxa"/>
            <w:vAlign w:val="center"/>
          </w:tcPr>
          <w:p w14:paraId="1B14103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비에이</w:t>
            </w:r>
          </w:p>
        </w:tc>
        <w:tc>
          <w:tcPr>
            <w:tcW w:w="2272" w:type="dxa"/>
          </w:tcPr>
          <w:p w14:paraId="6BBF542A" w14:textId="77777777" w:rsidR="00B25E43" w:rsidRPr="00B649BB" w:rsidRDefault="00B25E43" w:rsidP="00855FF5">
            <w:r w:rsidRPr="00630D6B">
              <w:t>Biei</w:t>
            </w:r>
          </w:p>
        </w:tc>
        <w:tc>
          <w:tcPr>
            <w:tcW w:w="2272" w:type="dxa"/>
            <w:vAlign w:val="center"/>
          </w:tcPr>
          <w:p w14:paraId="260CB9F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美瑛</w:t>
            </w:r>
          </w:p>
        </w:tc>
      </w:tr>
      <w:tr w:rsidR="00B25E43" w14:paraId="4D21AB19" w14:textId="77777777" w:rsidTr="00855FF5">
        <w:tc>
          <w:tcPr>
            <w:tcW w:w="2272" w:type="dxa"/>
            <w:vAlign w:val="center"/>
          </w:tcPr>
          <w:p w14:paraId="2126D7E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비바우시</w:t>
            </w:r>
          </w:p>
        </w:tc>
        <w:tc>
          <w:tcPr>
            <w:tcW w:w="2272" w:type="dxa"/>
          </w:tcPr>
          <w:p w14:paraId="6A358EB5" w14:textId="77777777" w:rsidR="00B25E43" w:rsidRPr="00B649BB" w:rsidRDefault="00B25E43" w:rsidP="00855FF5">
            <w:r w:rsidRPr="00630D6B">
              <w:t>Bibaushi</w:t>
            </w:r>
          </w:p>
        </w:tc>
        <w:tc>
          <w:tcPr>
            <w:tcW w:w="2272" w:type="dxa"/>
            <w:vAlign w:val="center"/>
          </w:tcPr>
          <w:p w14:paraId="23B0B52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美馬牛</w:t>
            </w:r>
          </w:p>
        </w:tc>
      </w:tr>
      <w:tr w:rsidR="00B25E43" w14:paraId="72B574D9" w14:textId="77777777" w:rsidTr="00855FF5">
        <w:tc>
          <w:tcPr>
            <w:tcW w:w="2272" w:type="dxa"/>
            <w:vAlign w:val="center"/>
          </w:tcPr>
          <w:p w14:paraId="1FADBE7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가미후라노</w:t>
            </w:r>
          </w:p>
        </w:tc>
        <w:tc>
          <w:tcPr>
            <w:tcW w:w="2272" w:type="dxa"/>
          </w:tcPr>
          <w:p w14:paraId="676FBF27" w14:textId="77777777" w:rsidR="00B25E43" w:rsidRPr="00B649BB" w:rsidRDefault="00B25E43" w:rsidP="00855FF5">
            <w:r w:rsidRPr="00630D6B">
              <w:t>Kamifurano</w:t>
            </w:r>
          </w:p>
        </w:tc>
        <w:tc>
          <w:tcPr>
            <w:tcW w:w="2272" w:type="dxa"/>
            <w:vAlign w:val="center"/>
          </w:tcPr>
          <w:p w14:paraId="45052DA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上富良野</w:t>
            </w:r>
          </w:p>
        </w:tc>
      </w:tr>
      <w:tr w:rsidR="00B25E43" w14:paraId="2FD2AFDC" w14:textId="77777777" w:rsidTr="00855FF5">
        <w:tc>
          <w:tcPr>
            <w:tcW w:w="2272" w:type="dxa"/>
            <w:vAlign w:val="center"/>
          </w:tcPr>
          <w:p w14:paraId="36509B7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니시나카</w:t>
            </w:r>
          </w:p>
        </w:tc>
        <w:tc>
          <w:tcPr>
            <w:tcW w:w="2272" w:type="dxa"/>
          </w:tcPr>
          <w:p w14:paraId="4D694780" w14:textId="77777777" w:rsidR="00B25E43" w:rsidRPr="00B649BB" w:rsidRDefault="00B25E43" w:rsidP="00855FF5">
            <w:r w:rsidRPr="00630D6B">
              <w:t>Nishinaka</w:t>
            </w:r>
          </w:p>
        </w:tc>
        <w:tc>
          <w:tcPr>
            <w:tcW w:w="2272" w:type="dxa"/>
            <w:vAlign w:val="center"/>
          </w:tcPr>
          <w:p w14:paraId="5AE8CB7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西中</w:t>
            </w:r>
          </w:p>
        </w:tc>
      </w:tr>
      <w:tr w:rsidR="00B25E43" w14:paraId="0C4C0F86" w14:textId="77777777" w:rsidTr="00855FF5">
        <w:tc>
          <w:tcPr>
            <w:tcW w:w="2272" w:type="dxa"/>
            <w:vAlign w:val="center"/>
          </w:tcPr>
          <w:p w14:paraId="40B148A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라벤더</w:t>
            </w:r>
            <w:r w:rsidRPr="00630D6B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630D6B">
              <w:rPr>
                <w:rFonts w:ascii="Arial" w:hAnsi="Arial" w:cs="Arial"/>
                <w:color w:val="202122"/>
                <w:szCs w:val="22"/>
              </w:rPr>
              <w:t>밭</w:t>
            </w:r>
            <w:r>
              <w:rPr>
                <w:rFonts w:ascii="Arial" w:hAnsi="Arial" w:cs="Arial"/>
                <w:color w:val="202122"/>
                <w:szCs w:val="22"/>
              </w:rPr>
              <w:br/>
              <w:t>(</w:t>
            </w:r>
            <w:r w:rsidRPr="00630D6B">
              <w:rPr>
                <w:rFonts w:ascii="Arial" w:hAnsi="Arial" w:cs="Arial"/>
                <w:color w:val="202122"/>
                <w:szCs w:val="22"/>
              </w:rPr>
              <w:t>임시</w:t>
            </w:r>
            <w:r>
              <w:rPr>
                <w:rFonts w:ascii="Arial" w:hAnsi="Arial" w:cs="Arial"/>
                <w:color w:val="202122"/>
                <w:szCs w:val="22"/>
              </w:rPr>
              <w:t>)</w:t>
            </w:r>
          </w:p>
        </w:tc>
        <w:tc>
          <w:tcPr>
            <w:tcW w:w="2272" w:type="dxa"/>
          </w:tcPr>
          <w:p w14:paraId="6C3D6F02" w14:textId="77777777" w:rsidR="00B25E43" w:rsidRPr="00B649BB" w:rsidRDefault="00B25E43" w:rsidP="00855FF5">
            <w:r w:rsidRPr="00630D6B">
              <w:t>Lavender Fields</w:t>
            </w:r>
            <w:r w:rsidRPr="00E35AEB">
              <w:br/>
              <w:t>(</w:t>
            </w:r>
            <w:r w:rsidRPr="00630D6B">
              <w:t>temporary</w:t>
            </w:r>
            <w:r w:rsidRPr="00E35AEB">
              <w:t>)</w:t>
            </w:r>
          </w:p>
        </w:tc>
        <w:tc>
          <w:tcPr>
            <w:tcW w:w="2272" w:type="dxa"/>
            <w:vAlign w:val="center"/>
          </w:tcPr>
          <w:p w14:paraId="0BD883F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ラベンダ</w:t>
            </w:r>
            <w:r>
              <w:rPr>
                <w:rFonts w:ascii="MS Mincho" w:eastAsia="MS Mincho" w:hAnsi="MS Mincho" w:cs="MS Mincho" w:hint="eastAsia"/>
                <w:color w:val="202122"/>
                <w:szCs w:val="22"/>
                <w:lang w:eastAsia="ja-JP"/>
              </w:rPr>
              <w:t>ー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畑</w:t>
            </w:r>
          </w:p>
        </w:tc>
      </w:tr>
      <w:tr w:rsidR="00B25E43" w14:paraId="1C60FEFB" w14:textId="77777777" w:rsidTr="00855FF5">
        <w:tc>
          <w:tcPr>
            <w:tcW w:w="2272" w:type="dxa"/>
            <w:vAlign w:val="center"/>
          </w:tcPr>
          <w:p w14:paraId="5CFC4B4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나카후라노</w:t>
            </w:r>
          </w:p>
        </w:tc>
        <w:tc>
          <w:tcPr>
            <w:tcW w:w="2272" w:type="dxa"/>
          </w:tcPr>
          <w:p w14:paraId="55E04366" w14:textId="77777777" w:rsidR="00B25E43" w:rsidRPr="00B649BB" w:rsidRDefault="00B25E43" w:rsidP="00855FF5">
            <w:r w:rsidRPr="00630D6B">
              <w:t>Nakafurano</w:t>
            </w:r>
          </w:p>
        </w:tc>
        <w:tc>
          <w:tcPr>
            <w:tcW w:w="2272" w:type="dxa"/>
            <w:vAlign w:val="center"/>
          </w:tcPr>
          <w:p w14:paraId="178675C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中富良野</w:t>
            </w:r>
          </w:p>
        </w:tc>
      </w:tr>
      <w:tr w:rsidR="00B25E43" w14:paraId="570C9A27" w14:textId="77777777" w:rsidTr="00855FF5">
        <w:tc>
          <w:tcPr>
            <w:tcW w:w="2272" w:type="dxa"/>
            <w:vAlign w:val="center"/>
          </w:tcPr>
          <w:p w14:paraId="502292B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시카우치</w:t>
            </w:r>
          </w:p>
        </w:tc>
        <w:tc>
          <w:tcPr>
            <w:tcW w:w="2272" w:type="dxa"/>
          </w:tcPr>
          <w:p w14:paraId="596249EB" w14:textId="77777777" w:rsidR="00B25E43" w:rsidRPr="00B649BB" w:rsidRDefault="00B25E43" w:rsidP="00855FF5">
            <w:r w:rsidRPr="00630D6B">
              <w:t>Shikauchi</w:t>
            </w:r>
          </w:p>
        </w:tc>
        <w:tc>
          <w:tcPr>
            <w:tcW w:w="2272" w:type="dxa"/>
            <w:vAlign w:val="center"/>
          </w:tcPr>
          <w:p w14:paraId="2ABAB05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鹿討</w:t>
            </w:r>
          </w:p>
        </w:tc>
      </w:tr>
      <w:tr w:rsidR="00B25E43" w14:paraId="7485E357" w14:textId="77777777" w:rsidTr="00855FF5">
        <w:tc>
          <w:tcPr>
            <w:tcW w:w="2272" w:type="dxa"/>
            <w:vAlign w:val="center"/>
          </w:tcPr>
          <w:p w14:paraId="1982B71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가쿠덴</w:t>
            </w:r>
          </w:p>
        </w:tc>
        <w:tc>
          <w:tcPr>
            <w:tcW w:w="2272" w:type="dxa"/>
          </w:tcPr>
          <w:p w14:paraId="46B7B16C" w14:textId="77777777" w:rsidR="00B25E43" w:rsidRPr="00B649BB" w:rsidRDefault="00B25E43" w:rsidP="00855FF5">
            <w:r w:rsidRPr="00630D6B">
              <w:t>Kakuden</w:t>
            </w:r>
          </w:p>
        </w:tc>
        <w:tc>
          <w:tcPr>
            <w:tcW w:w="2272" w:type="dxa"/>
            <w:vAlign w:val="center"/>
          </w:tcPr>
          <w:p w14:paraId="101E469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学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田</w:t>
            </w:r>
          </w:p>
        </w:tc>
      </w:tr>
      <w:tr w:rsidR="00B25E43" w14:paraId="366E52BE" w14:textId="77777777" w:rsidTr="00855FF5">
        <w:tc>
          <w:tcPr>
            <w:tcW w:w="2272" w:type="dxa"/>
            <w:vAlign w:val="center"/>
          </w:tcPr>
          <w:p w14:paraId="4F6F896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630D6B">
              <w:rPr>
                <w:rFonts w:ascii="Arial" w:hAnsi="Arial" w:cs="Arial"/>
                <w:color w:val="202122"/>
                <w:szCs w:val="22"/>
              </w:rPr>
              <w:t>후라노</w:t>
            </w:r>
          </w:p>
        </w:tc>
        <w:tc>
          <w:tcPr>
            <w:tcW w:w="2272" w:type="dxa"/>
          </w:tcPr>
          <w:p w14:paraId="04F7E827" w14:textId="77777777" w:rsidR="00B25E43" w:rsidRPr="00B649BB" w:rsidRDefault="00B25E43" w:rsidP="00855FF5">
            <w:r w:rsidRPr="00630D6B">
              <w:t>Furano</w:t>
            </w:r>
          </w:p>
        </w:tc>
        <w:tc>
          <w:tcPr>
            <w:tcW w:w="2272" w:type="dxa"/>
            <w:vAlign w:val="center"/>
          </w:tcPr>
          <w:p w14:paraId="3591D392" w14:textId="77777777" w:rsidR="00B25E43" w:rsidRPr="00630D6B" w:rsidRDefault="00B25E43" w:rsidP="00855FF5">
            <w:pPr>
              <w:rPr>
                <w:rFonts w:ascii="Arial" w:hAnsi="Arial" w:cs="Arial" w:hint="eastAsia"/>
                <w:caps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富良野</w:t>
            </w:r>
          </w:p>
        </w:tc>
      </w:tr>
    </w:tbl>
    <w:p w14:paraId="41692089" w14:textId="77777777" w:rsidR="00B25E43" w:rsidRPr="00B41D07" w:rsidRDefault="00B25E43" w:rsidP="00B25E43">
      <w:pPr>
        <w:ind w:left="1760"/>
        <w:rPr>
          <w:rFonts w:hint="eastAsia"/>
          <w:b/>
          <w:bCs/>
        </w:rPr>
      </w:pPr>
    </w:p>
    <w:p w14:paraId="7911F59E" w14:textId="77777777" w:rsidR="00B25E43" w:rsidRPr="00F70825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히다카 본선 hitaka main line </w:t>
      </w:r>
      <w:r w:rsidRPr="00F75B43">
        <w:rPr>
          <w:rFonts w:hint="eastAsia"/>
          <w:b/>
          <w:bCs/>
        </w:rPr>
        <w:t>日高本線</w:t>
      </w:r>
    </w:p>
    <w:p w14:paraId="4108A409" w14:textId="77777777" w:rsidR="00B25E43" w:rsidRPr="00F70825" w:rsidRDefault="00B25E43" w:rsidP="00B25E43">
      <w:pPr>
        <w:numPr>
          <w:ilvl w:val="2"/>
          <w:numId w:val="7"/>
        </w:numPr>
        <w:rPr>
          <w:b/>
          <w:bCs/>
        </w:rPr>
      </w:pPr>
      <w:r w:rsidRPr="00F70825">
        <w:rPr>
          <w:b/>
          <w:bCs/>
        </w:rPr>
        <w:t>본선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26ECD1CE" w14:textId="77777777" w:rsidTr="00855FF5">
        <w:tc>
          <w:tcPr>
            <w:tcW w:w="2272" w:type="dxa"/>
          </w:tcPr>
          <w:p w14:paraId="0389CE02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58B0C2F2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10339BCD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C514BA1" w14:textId="77777777" w:rsidTr="00855FF5">
        <w:tc>
          <w:tcPr>
            <w:tcW w:w="2272" w:type="dxa"/>
            <w:vAlign w:val="center"/>
          </w:tcPr>
          <w:p w14:paraId="66398681" w14:textId="77777777" w:rsidR="00B25E43" w:rsidRDefault="00B25E43" w:rsidP="00855FF5">
            <w:r w:rsidRPr="00A06402">
              <w:rPr>
                <w:rFonts w:ascii="Arial" w:hAnsi="Arial" w:cs="Arial"/>
                <w:color w:val="202122"/>
                <w:szCs w:val="22"/>
              </w:rPr>
              <w:t>도마코마이</w:t>
            </w:r>
          </w:p>
        </w:tc>
        <w:tc>
          <w:tcPr>
            <w:tcW w:w="2272" w:type="dxa"/>
          </w:tcPr>
          <w:p w14:paraId="47E9E552" w14:textId="77777777" w:rsidR="00B25E43" w:rsidRDefault="00B25E43" w:rsidP="00855FF5">
            <w:r w:rsidRPr="00A06402">
              <w:t>Tomakomai</w:t>
            </w:r>
          </w:p>
        </w:tc>
        <w:tc>
          <w:tcPr>
            <w:tcW w:w="2272" w:type="dxa"/>
            <w:vAlign w:val="center"/>
          </w:tcPr>
          <w:p w14:paraId="730F4830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苫小牧</w:t>
            </w:r>
          </w:p>
        </w:tc>
      </w:tr>
      <w:tr w:rsidR="00B25E43" w14:paraId="18D22797" w14:textId="77777777" w:rsidTr="00855FF5">
        <w:tc>
          <w:tcPr>
            <w:tcW w:w="2272" w:type="dxa"/>
            <w:vAlign w:val="center"/>
          </w:tcPr>
          <w:p w14:paraId="45CF326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06402">
              <w:rPr>
                <w:rFonts w:ascii="Arial" w:hAnsi="Arial" w:cs="Arial"/>
                <w:color w:val="202122"/>
                <w:szCs w:val="22"/>
              </w:rPr>
              <w:t>유후쓰</w:t>
            </w:r>
          </w:p>
        </w:tc>
        <w:tc>
          <w:tcPr>
            <w:tcW w:w="2272" w:type="dxa"/>
          </w:tcPr>
          <w:p w14:paraId="38CEA916" w14:textId="77777777" w:rsidR="00B25E43" w:rsidRPr="00B649BB" w:rsidRDefault="00B25E43" w:rsidP="00855FF5">
            <w:r w:rsidRPr="00A06402">
              <w:t>Yufutsu</w:t>
            </w:r>
          </w:p>
        </w:tc>
        <w:tc>
          <w:tcPr>
            <w:tcW w:w="2272" w:type="dxa"/>
            <w:vAlign w:val="center"/>
          </w:tcPr>
          <w:p w14:paraId="6B3985E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勇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払</w:t>
            </w:r>
          </w:p>
        </w:tc>
      </w:tr>
      <w:tr w:rsidR="00B25E43" w14:paraId="2AFEA873" w14:textId="77777777" w:rsidTr="00855FF5">
        <w:tc>
          <w:tcPr>
            <w:tcW w:w="2272" w:type="dxa"/>
            <w:vAlign w:val="center"/>
          </w:tcPr>
          <w:p w14:paraId="5145825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06402">
              <w:rPr>
                <w:rFonts w:ascii="Arial" w:hAnsi="Arial" w:cs="Arial"/>
                <w:color w:val="202122"/>
                <w:szCs w:val="22"/>
              </w:rPr>
              <w:t>하마아쓰마</w:t>
            </w:r>
          </w:p>
        </w:tc>
        <w:tc>
          <w:tcPr>
            <w:tcW w:w="2272" w:type="dxa"/>
          </w:tcPr>
          <w:p w14:paraId="72A5AC60" w14:textId="77777777" w:rsidR="00B25E43" w:rsidRPr="00B649BB" w:rsidRDefault="00B25E43" w:rsidP="00855FF5">
            <w:r w:rsidRPr="00A06402">
              <w:t>Hama-Atsuma</w:t>
            </w:r>
          </w:p>
        </w:tc>
        <w:tc>
          <w:tcPr>
            <w:tcW w:w="2272" w:type="dxa"/>
            <w:vAlign w:val="center"/>
          </w:tcPr>
          <w:p w14:paraId="58D2D33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浜厚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真</w:t>
            </w:r>
          </w:p>
        </w:tc>
      </w:tr>
      <w:tr w:rsidR="00B25E43" w14:paraId="7F82B6AC" w14:textId="77777777" w:rsidTr="00855FF5">
        <w:tc>
          <w:tcPr>
            <w:tcW w:w="2272" w:type="dxa"/>
            <w:vAlign w:val="center"/>
          </w:tcPr>
          <w:p w14:paraId="0690FCB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06402">
              <w:rPr>
                <w:rFonts w:ascii="Arial" w:hAnsi="Arial" w:cs="Arial"/>
                <w:color w:val="202122"/>
                <w:szCs w:val="22"/>
              </w:rPr>
              <w:t>무카와</w:t>
            </w:r>
          </w:p>
        </w:tc>
        <w:tc>
          <w:tcPr>
            <w:tcW w:w="2272" w:type="dxa"/>
          </w:tcPr>
          <w:p w14:paraId="033C20D9" w14:textId="77777777" w:rsidR="00B25E43" w:rsidRPr="00B649BB" w:rsidRDefault="00B25E43" w:rsidP="00855FF5">
            <w:r w:rsidRPr="00A06402">
              <w:t>Mukawa</w:t>
            </w:r>
          </w:p>
        </w:tc>
        <w:tc>
          <w:tcPr>
            <w:tcW w:w="2272" w:type="dxa"/>
            <w:vAlign w:val="center"/>
          </w:tcPr>
          <w:p w14:paraId="34C4DDE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鵡川</w:t>
            </w:r>
          </w:p>
        </w:tc>
      </w:tr>
    </w:tbl>
    <w:p w14:paraId="54A6D2B4" w14:textId="77777777" w:rsidR="00B25E43" w:rsidRPr="00C47162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삿쇼선 sasshou main line </w:t>
      </w:r>
      <w:r w:rsidRPr="00F75B43">
        <w:rPr>
          <w:rFonts w:hint="eastAsia"/>
          <w:b/>
          <w:bCs/>
        </w:rPr>
        <w:t>札沼線</w:t>
      </w:r>
      <w:r>
        <w:rPr>
          <w:rFonts w:hint="eastAsia"/>
          <w:b/>
          <w:bCs/>
        </w:rPr>
        <w:t xml:space="preserve"> (가쿠엔토시선 gakkuenntoshi main line </w:t>
      </w:r>
      <w:r w:rsidRPr="00CF567F">
        <w:rPr>
          <w:rFonts w:ascii="새굴림" w:eastAsia="새굴림" w:hAnsi="새굴림" w:cs="새굴림" w:hint="eastAsia"/>
          <w:b/>
          <w:bCs/>
        </w:rPr>
        <w:t>学</w:t>
      </w:r>
      <w:r w:rsidRPr="00CF567F">
        <w:rPr>
          <w:rFonts w:ascii="맑은 고딕" w:eastAsia="맑은 고딕" w:hAnsi="맑은 고딕" w:cs="맑은 고딕" w:hint="eastAsia"/>
          <w:b/>
          <w:bCs/>
        </w:rPr>
        <w:t>園都市線</w:t>
      </w:r>
      <w:r>
        <w:rPr>
          <w:rFonts w:ascii="맑은 고딕" w:eastAsia="맑은 고딕" w:hAnsi="맑은 고딕" w:cs="맑은 고딕" w:hint="eastAsia"/>
          <w:b/>
          <w:bCs/>
        </w:rPr>
        <w:t>)</w:t>
      </w:r>
    </w:p>
    <w:p w14:paraId="1EEE24BA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 w:rsidRPr="00C47162">
        <w:rPr>
          <w:rFonts w:hint="eastAsia"/>
          <w:b/>
          <w:bCs/>
        </w:rPr>
        <w:lastRenderedPageBreak/>
        <w:t>본선</w:t>
      </w:r>
      <w:r w:rsidRPr="00C47162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50"/>
        <w:gridCol w:w="2327"/>
        <w:gridCol w:w="2239"/>
      </w:tblGrid>
      <w:tr w:rsidR="00B25E43" w14:paraId="123109C5" w14:textId="77777777" w:rsidTr="00855FF5">
        <w:tc>
          <w:tcPr>
            <w:tcW w:w="2250" w:type="dxa"/>
          </w:tcPr>
          <w:p w14:paraId="3103A52D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327" w:type="dxa"/>
          </w:tcPr>
          <w:p w14:paraId="73E46C43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39" w:type="dxa"/>
          </w:tcPr>
          <w:p w14:paraId="1D1A3A08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1D449243" w14:textId="77777777" w:rsidTr="00855FF5">
        <w:tc>
          <w:tcPr>
            <w:tcW w:w="2250" w:type="dxa"/>
            <w:vAlign w:val="center"/>
          </w:tcPr>
          <w:p w14:paraId="7E507B44" w14:textId="77777777" w:rsidR="00B25E43" w:rsidRDefault="00B25E43" w:rsidP="00855FF5">
            <w:r w:rsidRPr="00E26C86">
              <w:rPr>
                <w:rFonts w:ascii="Arial" w:hAnsi="Arial" w:cs="Arial"/>
                <w:color w:val="202122"/>
                <w:szCs w:val="22"/>
              </w:rPr>
              <w:t>소엔</w:t>
            </w:r>
          </w:p>
        </w:tc>
        <w:tc>
          <w:tcPr>
            <w:tcW w:w="2327" w:type="dxa"/>
          </w:tcPr>
          <w:p w14:paraId="7095E273" w14:textId="77777777" w:rsidR="00B25E43" w:rsidRDefault="00B25E43" w:rsidP="00855FF5">
            <w:r w:rsidRPr="00E26C86">
              <w:t>Soen</w:t>
            </w:r>
          </w:p>
        </w:tc>
        <w:tc>
          <w:tcPr>
            <w:tcW w:w="2239" w:type="dxa"/>
            <w:vAlign w:val="center"/>
          </w:tcPr>
          <w:p w14:paraId="411D54A2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桑園</w:t>
            </w:r>
          </w:p>
        </w:tc>
      </w:tr>
      <w:tr w:rsidR="00B25E43" w14:paraId="4BB3056E" w14:textId="77777777" w:rsidTr="00855FF5">
        <w:tc>
          <w:tcPr>
            <w:tcW w:w="2250" w:type="dxa"/>
            <w:vAlign w:val="center"/>
          </w:tcPr>
          <w:p w14:paraId="6AABCBC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하치켄</w:t>
            </w:r>
          </w:p>
        </w:tc>
        <w:tc>
          <w:tcPr>
            <w:tcW w:w="2327" w:type="dxa"/>
          </w:tcPr>
          <w:p w14:paraId="5BB5C7BE" w14:textId="77777777" w:rsidR="00B25E43" w:rsidRPr="00B649BB" w:rsidRDefault="00B25E43" w:rsidP="00855FF5">
            <w:r w:rsidRPr="00E26C86">
              <w:t>Hachiken</w:t>
            </w:r>
          </w:p>
        </w:tc>
        <w:tc>
          <w:tcPr>
            <w:tcW w:w="2239" w:type="dxa"/>
            <w:vAlign w:val="center"/>
          </w:tcPr>
          <w:p w14:paraId="67BCA92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八軒</w:t>
            </w:r>
          </w:p>
        </w:tc>
      </w:tr>
      <w:tr w:rsidR="00B25E43" w14:paraId="086FDD7B" w14:textId="77777777" w:rsidTr="00855FF5">
        <w:tc>
          <w:tcPr>
            <w:tcW w:w="2250" w:type="dxa"/>
            <w:vAlign w:val="center"/>
          </w:tcPr>
          <w:p w14:paraId="2DE41DE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신카와</w:t>
            </w:r>
          </w:p>
        </w:tc>
        <w:tc>
          <w:tcPr>
            <w:tcW w:w="2327" w:type="dxa"/>
          </w:tcPr>
          <w:p w14:paraId="235B4789" w14:textId="77777777" w:rsidR="00B25E43" w:rsidRPr="00B649BB" w:rsidRDefault="00B25E43" w:rsidP="00855FF5">
            <w:r w:rsidRPr="00E26C86">
              <w:t>Shinkawa</w:t>
            </w:r>
          </w:p>
        </w:tc>
        <w:tc>
          <w:tcPr>
            <w:tcW w:w="2239" w:type="dxa"/>
            <w:vAlign w:val="center"/>
          </w:tcPr>
          <w:p w14:paraId="7FD423D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新川</w:t>
            </w:r>
          </w:p>
        </w:tc>
      </w:tr>
      <w:tr w:rsidR="00B25E43" w14:paraId="60238D93" w14:textId="77777777" w:rsidTr="00855FF5">
        <w:tc>
          <w:tcPr>
            <w:tcW w:w="2250" w:type="dxa"/>
            <w:vAlign w:val="center"/>
          </w:tcPr>
          <w:p w14:paraId="46905A3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신코토니</w:t>
            </w:r>
          </w:p>
        </w:tc>
        <w:tc>
          <w:tcPr>
            <w:tcW w:w="2327" w:type="dxa"/>
          </w:tcPr>
          <w:p w14:paraId="2AE232CC" w14:textId="77777777" w:rsidR="00B25E43" w:rsidRPr="00B649BB" w:rsidRDefault="00B25E43" w:rsidP="00855FF5">
            <w:r w:rsidRPr="00E26C86">
              <w:t>Shinkotoni</w:t>
            </w:r>
          </w:p>
        </w:tc>
        <w:tc>
          <w:tcPr>
            <w:tcW w:w="2239" w:type="dxa"/>
            <w:vAlign w:val="center"/>
          </w:tcPr>
          <w:p w14:paraId="42C379C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新琴似</w:t>
            </w:r>
          </w:p>
        </w:tc>
      </w:tr>
      <w:tr w:rsidR="00B25E43" w14:paraId="1683F627" w14:textId="77777777" w:rsidTr="00855FF5">
        <w:tc>
          <w:tcPr>
            <w:tcW w:w="2250" w:type="dxa"/>
            <w:vAlign w:val="center"/>
          </w:tcPr>
          <w:p w14:paraId="4EFB28C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다이헤이</w:t>
            </w:r>
          </w:p>
        </w:tc>
        <w:tc>
          <w:tcPr>
            <w:tcW w:w="2327" w:type="dxa"/>
          </w:tcPr>
          <w:p w14:paraId="1458351C" w14:textId="77777777" w:rsidR="00B25E43" w:rsidRPr="00B649BB" w:rsidRDefault="00B25E43" w:rsidP="00855FF5">
            <w:r w:rsidRPr="00E26C86">
              <w:t>Taihei</w:t>
            </w:r>
          </w:p>
        </w:tc>
        <w:tc>
          <w:tcPr>
            <w:tcW w:w="2239" w:type="dxa"/>
            <w:vAlign w:val="center"/>
          </w:tcPr>
          <w:p w14:paraId="16FA2C5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太平</w:t>
            </w:r>
          </w:p>
        </w:tc>
      </w:tr>
      <w:tr w:rsidR="00B25E43" w14:paraId="40838193" w14:textId="77777777" w:rsidTr="00855FF5">
        <w:tc>
          <w:tcPr>
            <w:tcW w:w="2250" w:type="dxa"/>
            <w:vAlign w:val="center"/>
          </w:tcPr>
          <w:p w14:paraId="5F86E2E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유리가하라</w:t>
            </w:r>
          </w:p>
        </w:tc>
        <w:tc>
          <w:tcPr>
            <w:tcW w:w="2327" w:type="dxa"/>
          </w:tcPr>
          <w:p w14:paraId="54BB7C40" w14:textId="77777777" w:rsidR="00B25E43" w:rsidRPr="00B649BB" w:rsidRDefault="00B25E43" w:rsidP="00855FF5">
            <w:r w:rsidRPr="00E26C86">
              <w:t>Yurigahara</w:t>
            </w:r>
          </w:p>
        </w:tc>
        <w:tc>
          <w:tcPr>
            <w:tcW w:w="2239" w:type="dxa"/>
            <w:vAlign w:val="center"/>
          </w:tcPr>
          <w:p w14:paraId="379A964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百合が原</w:t>
            </w:r>
          </w:p>
        </w:tc>
      </w:tr>
      <w:tr w:rsidR="00B25E43" w14:paraId="2E1877DD" w14:textId="77777777" w:rsidTr="00855FF5">
        <w:tc>
          <w:tcPr>
            <w:tcW w:w="2250" w:type="dxa"/>
            <w:vAlign w:val="center"/>
          </w:tcPr>
          <w:p w14:paraId="100EBA3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시노로</w:t>
            </w:r>
          </w:p>
        </w:tc>
        <w:tc>
          <w:tcPr>
            <w:tcW w:w="2327" w:type="dxa"/>
          </w:tcPr>
          <w:p w14:paraId="2009E92E" w14:textId="77777777" w:rsidR="00B25E43" w:rsidRPr="00B649BB" w:rsidRDefault="00B25E43" w:rsidP="00855FF5">
            <w:r w:rsidRPr="00E26C86">
              <w:t>Shinoro</w:t>
            </w:r>
          </w:p>
        </w:tc>
        <w:tc>
          <w:tcPr>
            <w:tcW w:w="2239" w:type="dxa"/>
            <w:vAlign w:val="center"/>
          </w:tcPr>
          <w:p w14:paraId="37435B7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篠路</w:t>
            </w:r>
          </w:p>
        </w:tc>
      </w:tr>
      <w:tr w:rsidR="00B25E43" w14:paraId="6F8C70A4" w14:textId="77777777" w:rsidTr="00855FF5">
        <w:tc>
          <w:tcPr>
            <w:tcW w:w="2250" w:type="dxa"/>
            <w:vAlign w:val="center"/>
          </w:tcPr>
          <w:p w14:paraId="7BBB236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다쿠호쿠</w:t>
            </w:r>
          </w:p>
        </w:tc>
        <w:tc>
          <w:tcPr>
            <w:tcW w:w="2327" w:type="dxa"/>
          </w:tcPr>
          <w:p w14:paraId="55497F74" w14:textId="77777777" w:rsidR="00B25E43" w:rsidRPr="00B649BB" w:rsidRDefault="00B25E43" w:rsidP="00855FF5">
            <w:r w:rsidRPr="00E26C86">
              <w:t>Takuhoku</w:t>
            </w:r>
          </w:p>
        </w:tc>
        <w:tc>
          <w:tcPr>
            <w:tcW w:w="2239" w:type="dxa"/>
            <w:vAlign w:val="center"/>
          </w:tcPr>
          <w:p w14:paraId="7FAB73F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拓北</w:t>
            </w:r>
          </w:p>
        </w:tc>
      </w:tr>
      <w:tr w:rsidR="00B25E43" w14:paraId="57184F58" w14:textId="77777777" w:rsidTr="00855FF5">
        <w:tc>
          <w:tcPr>
            <w:tcW w:w="2250" w:type="dxa"/>
            <w:vAlign w:val="center"/>
          </w:tcPr>
          <w:p w14:paraId="79CA407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아이노사토쿄이쿠다이</w:t>
            </w:r>
          </w:p>
        </w:tc>
        <w:tc>
          <w:tcPr>
            <w:tcW w:w="2327" w:type="dxa"/>
          </w:tcPr>
          <w:p w14:paraId="5F18A717" w14:textId="77777777" w:rsidR="00B25E43" w:rsidRPr="00B649BB" w:rsidRDefault="00B25E43" w:rsidP="00855FF5">
            <w:r w:rsidRPr="00E26C86">
              <w:t>Ainosatokyoikudai</w:t>
            </w:r>
          </w:p>
        </w:tc>
        <w:tc>
          <w:tcPr>
            <w:tcW w:w="2239" w:type="dxa"/>
            <w:vAlign w:val="center"/>
          </w:tcPr>
          <w:p w14:paraId="4FCF19A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あいの里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教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育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大</w:t>
            </w:r>
          </w:p>
        </w:tc>
      </w:tr>
      <w:tr w:rsidR="00B25E43" w14:paraId="0B3BBF43" w14:textId="77777777" w:rsidTr="00855FF5">
        <w:tc>
          <w:tcPr>
            <w:tcW w:w="2250" w:type="dxa"/>
            <w:vAlign w:val="center"/>
          </w:tcPr>
          <w:p w14:paraId="5AA8D2D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아이노사토코엔</w:t>
            </w:r>
          </w:p>
        </w:tc>
        <w:tc>
          <w:tcPr>
            <w:tcW w:w="2327" w:type="dxa"/>
          </w:tcPr>
          <w:p w14:paraId="19AD3CDA" w14:textId="77777777" w:rsidR="00B25E43" w:rsidRPr="00B649BB" w:rsidRDefault="00B25E43" w:rsidP="00855FF5">
            <w:r w:rsidRPr="00E26C86">
              <w:t>Ainosatokoen</w:t>
            </w:r>
          </w:p>
        </w:tc>
        <w:tc>
          <w:tcPr>
            <w:tcW w:w="2239" w:type="dxa"/>
            <w:vAlign w:val="center"/>
          </w:tcPr>
          <w:p w14:paraId="26043A4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あいの里公園</w:t>
            </w:r>
          </w:p>
        </w:tc>
      </w:tr>
      <w:tr w:rsidR="00B25E43" w14:paraId="1E8C22C8" w14:textId="77777777" w:rsidTr="00855FF5">
        <w:tc>
          <w:tcPr>
            <w:tcW w:w="2250" w:type="dxa"/>
            <w:vAlign w:val="center"/>
          </w:tcPr>
          <w:p w14:paraId="0E25132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ROYCE' Town</w:t>
            </w:r>
          </w:p>
        </w:tc>
        <w:tc>
          <w:tcPr>
            <w:tcW w:w="2327" w:type="dxa"/>
          </w:tcPr>
          <w:p w14:paraId="3F5D9B23" w14:textId="77777777" w:rsidR="00B25E43" w:rsidRPr="00B649BB" w:rsidRDefault="00B25E43" w:rsidP="00855FF5">
            <w:r w:rsidRPr="00E26C86">
              <w:t>ROYCE' Town</w:t>
            </w:r>
          </w:p>
        </w:tc>
        <w:tc>
          <w:tcPr>
            <w:tcW w:w="2239" w:type="dxa"/>
            <w:vAlign w:val="center"/>
          </w:tcPr>
          <w:p w14:paraId="051555E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ロイズタウン</w:t>
            </w:r>
          </w:p>
        </w:tc>
      </w:tr>
      <w:tr w:rsidR="00B25E43" w14:paraId="7C77790B" w14:textId="77777777" w:rsidTr="00855FF5">
        <w:tc>
          <w:tcPr>
            <w:tcW w:w="2250" w:type="dxa"/>
            <w:vAlign w:val="center"/>
          </w:tcPr>
          <w:p w14:paraId="011F132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후토미</w:t>
            </w:r>
          </w:p>
        </w:tc>
        <w:tc>
          <w:tcPr>
            <w:tcW w:w="2327" w:type="dxa"/>
          </w:tcPr>
          <w:p w14:paraId="202F4186" w14:textId="77777777" w:rsidR="00B25E43" w:rsidRPr="00B649BB" w:rsidRDefault="00B25E43" w:rsidP="00855FF5">
            <w:r w:rsidRPr="00E26C86">
              <w:t>Futomi</w:t>
            </w:r>
          </w:p>
        </w:tc>
        <w:tc>
          <w:tcPr>
            <w:tcW w:w="2239" w:type="dxa"/>
            <w:vAlign w:val="center"/>
          </w:tcPr>
          <w:p w14:paraId="4FF1708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太美</w:t>
            </w:r>
          </w:p>
        </w:tc>
      </w:tr>
      <w:tr w:rsidR="00B25E43" w14:paraId="43D2AFDB" w14:textId="77777777" w:rsidTr="00855FF5">
        <w:tc>
          <w:tcPr>
            <w:tcW w:w="2250" w:type="dxa"/>
            <w:vAlign w:val="center"/>
          </w:tcPr>
          <w:p w14:paraId="0E6B9CC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도베쓰</w:t>
            </w:r>
          </w:p>
        </w:tc>
        <w:tc>
          <w:tcPr>
            <w:tcW w:w="2327" w:type="dxa"/>
          </w:tcPr>
          <w:p w14:paraId="516A227C" w14:textId="77777777" w:rsidR="00B25E43" w:rsidRPr="00B649BB" w:rsidRDefault="00B25E43" w:rsidP="00855FF5">
            <w:r w:rsidRPr="00E26C86">
              <w:t>T</w:t>
            </w:r>
            <w:r w:rsidRPr="00E26C86">
              <w:rPr>
                <w:rFonts w:ascii="Calibri" w:hAnsi="Calibri" w:cs="Calibri"/>
              </w:rPr>
              <w:t>ō</w:t>
            </w:r>
            <w:r w:rsidRPr="00E26C86">
              <w:t>betsu</w:t>
            </w:r>
          </w:p>
        </w:tc>
        <w:tc>
          <w:tcPr>
            <w:tcW w:w="2239" w:type="dxa"/>
            <w:vAlign w:val="center"/>
          </w:tcPr>
          <w:p w14:paraId="6FB9BE9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当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別</w:t>
            </w:r>
          </w:p>
        </w:tc>
      </w:tr>
      <w:tr w:rsidR="00B25E43" w14:paraId="2DBE252E" w14:textId="77777777" w:rsidTr="00855FF5">
        <w:tc>
          <w:tcPr>
            <w:tcW w:w="2250" w:type="dxa"/>
            <w:vAlign w:val="center"/>
          </w:tcPr>
          <w:p w14:paraId="04B1332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홋카이도이료다이가쿠</w:t>
            </w:r>
          </w:p>
        </w:tc>
        <w:tc>
          <w:tcPr>
            <w:tcW w:w="2327" w:type="dxa"/>
          </w:tcPr>
          <w:p w14:paraId="1D047421" w14:textId="77777777" w:rsidR="00B25E43" w:rsidRPr="00B649BB" w:rsidRDefault="00B25E43" w:rsidP="00855FF5">
            <w:r w:rsidRPr="00E26C86">
              <w:t>HokkaidoIryodaigaku</w:t>
            </w:r>
          </w:p>
        </w:tc>
        <w:tc>
          <w:tcPr>
            <w:tcW w:w="2239" w:type="dxa"/>
            <w:vAlign w:val="center"/>
          </w:tcPr>
          <w:p w14:paraId="4EE7CD5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北海道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医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療大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学</w:t>
            </w:r>
          </w:p>
        </w:tc>
      </w:tr>
    </w:tbl>
    <w:p w14:paraId="72A5189E" w14:textId="77777777" w:rsidR="00B25E43" w:rsidRPr="00C47162" w:rsidRDefault="00B25E43" w:rsidP="00B25E43">
      <w:pPr>
        <w:ind w:left="1760"/>
        <w:rPr>
          <w:rFonts w:hint="eastAsia"/>
          <w:b/>
          <w:bCs/>
        </w:rPr>
      </w:pPr>
    </w:p>
    <w:p w14:paraId="42AE6D78" w14:textId="77777777" w:rsidR="00B25E43" w:rsidRPr="00F63A09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네무로 본선 Nemuro main line </w:t>
      </w:r>
      <w:r w:rsidRPr="00F75B43">
        <w:rPr>
          <w:rFonts w:hint="eastAsia"/>
          <w:b/>
          <w:bCs/>
        </w:rPr>
        <w:t>根室本線</w:t>
      </w:r>
    </w:p>
    <w:p w14:paraId="38AA690A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 w:rsidRPr="003C45F3">
        <w:rPr>
          <w:rFonts w:hint="eastAsia"/>
          <w:b/>
          <w:bCs/>
        </w:rPr>
        <w:t>다키카와</w:t>
      </w:r>
      <w:r w:rsidRPr="003C45F3">
        <w:rPr>
          <w:b/>
          <w:bCs/>
        </w:rPr>
        <w:t xml:space="preserve"> - 후라노 구간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060D6DA0" w14:textId="77777777" w:rsidTr="00855FF5">
        <w:tc>
          <w:tcPr>
            <w:tcW w:w="2272" w:type="dxa"/>
          </w:tcPr>
          <w:p w14:paraId="7C8C734E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33306CE6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63CE8D3E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24481B3" w14:textId="77777777" w:rsidTr="00855FF5">
        <w:tc>
          <w:tcPr>
            <w:tcW w:w="2272" w:type="dxa"/>
            <w:vAlign w:val="center"/>
          </w:tcPr>
          <w:p w14:paraId="4C334E65" w14:textId="77777777" w:rsidR="00B25E43" w:rsidRDefault="00B25E43" w:rsidP="00855FF5">
            <w:r w:rsidRPr="00E26C86">
              <w:rPr>
                <w:rFonts w:ascii="Arial" w:hAnsi="Arial" w:cs="Arial"/>
                <w:color w:val="202122"/>
                <w:szCs w:val="22"/>
              </w:rPr>
              <w:t>다키카와</w:t>
            </w:r>
          </w:p>
        </w:tc>
        <w:tc>
          <w:tcPr>
            <w:tcW w:w="2272" w:type="dxa"/>
            <w:vAlign w:val="center"/>
          </w:tcPr>
          <w:p w14:paraId="6753462A" w14:textId="77777777" w:rsidR="00B25E43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Takikawa</w:t>
            </w:r>
          </w:p>
        </w:tc>
        <w:tc>
          <w:tcPr>
            <w:tcW w:w="2272" w:type="dxa"/>
            <w:vAlign w:val="center"/>
          </w:tcPr>
          <w:p w14:paraId="00B7B26C" w14:textId="77777777" w:rsidR="00B25E43" w:rsidRDefault="00B25E43" w:rsidP="00855FF5"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滝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川</w:t>
            </w:r>
          </w:p>
        </w:tc>
      </w:tr>
      <w:tr w:rsidR="00B25E43" w14:paraId="0183CC54" w14:textId="77777777" w:rsidTr="00855FF5">
        <w:tc>
          <w:tcPr>
            <w:tcW w:w="2272" w:type="dxa"/>
            <w:vAlign w:val="center"/>
          </w:tcPr>
          <w:p w14:paraId="393066C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히가시타키카와</w:t>
            </w:r>
          </w:p>
        </w:tc>
        <w:tc>
          <w:tcPr>
            <w:tcW w:w="2272" w:type="dxa"/>
            <w:vAlign w:val="center"/>
          </w:tcPr>
          <w:p w14:paraId="10E4A359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Higashi-Takikawa</w:t>
            </w:r>
          </w:p>
        </w:tc>
        <w:tc>
          <w:tcPr>
            <w:tcW w:w="2272" w:type="dxa"/>
            <w:vAlign w:val="center"/>
          </w:tcPr>
          <w:p w14:paraId="2E5B597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滝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川</w:t>
            </w:r>
          </w:p>
        </w:tc>
      </w:tr>
      <w:tr w:rsidR="00B25E43" w14:paraId="7444C112" w14:textId="77777777" w:rsidTr="00855FF5">
        <w:tc>
          <w:tcPr>
            <w:tcW w:w="2272" w:type="dxa"/>
            <w:vAlign w:val="center"/>
          </w:tcPr>
          <w:p w14:paraId="3842586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아카비라</w:t>
            </w:r>
          </w:p>
        </w:tc>
        <w:tc>
          <w:tcPr>
            <w:tcW w:w="2272" w:type="dxa"/>
            <w:vAlign w:val="center"/>
          </w:tcPr>
          <w:p w14:paraId="64474A5A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Akabira</w:t>
            </w:r>
          </w:p>
        </w:tc>
        <w:tc>
          <w:tcPr>
            <w:tcW w:w="2272" w:type="dxa"/>
            <w:vAlign w:val="center"/>
          </w:tcPr>
          <w:p w14:paraId="1DFC548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赤平</w:t>
            </w:r>
          </w:p>
        </w:tc>
      </w:tr>
      <w:tr w:rsidR="00B25E43" w14:paraId="432B10BC" w14:textId="77777777" w:rsidTr="00855FF5">
        <w:tc>
          <w:tcPr>
            <w:tcW w:w="2272" w:type="dxa"/>
            <w:vAlign w:val="center"/>
          </w:tcPr>
          <w:p w14:paraId="0CAFC88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모시리</w:t>
            </w:r>
          </w:p>
        </w:tc>
        <w:tc>
          <w:tcPr>
            <w:tcW w:w="2272" w:type="dxa"/>
            <w:vAlign w:val="center"/>
          </w:tcPr>
          <w:p w14:paraId="4EAD8A2F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Moshiri</w:t>
            </w:r>
          </w:p>
        </w:tc>
        <w:tc>
          <w:tcPr>
            <w:tcW w:w="2272" w:type="dxa"/>
            <w:vAlign w:val="center"/>
          </w:tcPr>
          <w:p w14:paraId="729B196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茂尻</w:t>
            </w:r>
          </w:p>
        </w:tc>
      </w:tr>
      <w:tr w:rsidR="00B25E43" w14:paraId="4AF811BB" w14:textId="77777777" w:rsidTr="00855FF5">
        <w:tc>
          <w:tcPr>
            <w:tcW w:w="2272" w:type="dxa"/>
            <w:vAlign w:val="center"/>
          </w:tcPr>
          <w:p w14:paraId="662DE7A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히라기시</w:t>
            </w:r>
          </w:p>
        </w:tc>
        <w:tc>
          <w:tcPr>
            <w:tcW w:w="2272" w:type="dxa"/>
            <w:vAlign w:val="center"/>
          </w:tcPr>
          <w:p w14:paraId="0A1D7021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Hiragishi</w:t>
            </w:r>
          </w:p>
        </w:tc>
        <w:tc>
          <w:tcPr>
            <w:tcW w:w="2272" w:type="dxa"/>
            <w:vAlign w:val="center"/>
          </w:tcPr>
          <w:p w14:paraId="26634FC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平岸</w:t>
            </w:r>
          </w:p>
        </w:tc>
      </w:tr>
      <w:tr w:rsidR="00B25E43" w14:paraId="299B9B49" w14:textId="77777777" w:rsidTr="00855FF5">
        <w:tc>
          <w:tcPr>
            <w:tcW w:w="2272" w:type="dxa"/>
            <w:vAlign w:val="center"/>
          </w:tcPr>
          <w:p w14:paraId="29CD129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아시베쓰</w:t>
            </w:r>
          </w:p>
        </w:tc>
        <w:tc>
          <w:tcPr>
            <w:tcW w:w="2272" w:type="dxa"/>
            <w:vAlign w:val="center"/>
          </w:tcPr>
          <w:p w14:paraId="3B500F8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Ashibetsu</w:t>
            </w:r>
          </w:p>
        </w:tc>
        <w:tc>
          <w:tcPr>
            <w:tcW w:w="2272" w:type="dxa"/>
            <w:vAlign w:val="center"/>
          </w:tcPr>
          <w:p w14:paraId="097005C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芦別</w:t>
            </w:r>
          </w:p>
        </w:tc>
      </w:tr>
      <w:tr w:rsidR="00B25E43" w14:paraId="067A03A7" w14:textId="77777777" w:rsidTr="00855FF5">
        <w:tc>
          <w:tcPr>
            <w:tcW w:w="2272" w:type="dxa"/>
            <w:vAlign w:val="center"/>
          </w:tcPr>
          <w:p w14:paraId="51A1052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가미아시베쓰</w:t>
            </w:r>
          </w:p>
        </w:tc>
        <w:tc>
          <w:tcPr>
            <w:tcW w:w="2272" w:type="dxa"/>
            <w:vAlign w:val="center"/>
          </w:tcPr>
          <w:p w14:paraId="294E9303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Kami-ashibetsu</w:t>
            </w:r>
          </w:p>
        </w:tc>
        <w:tc>
          <w:tcPr>
            <w:tcW w:w="2272" w:type="dxa"/>
            <w:vAlign w:val="center"/>
          </w:tcPr>
          <w:p w14:paraId="466AB3A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上芦別</w:t>
            </w:r>
          </w:p>
        </w:tc>
      </w:tr>
      <w:tr w:rsidR="00B25E43" w14:paraId="027244CB" w14:textId="77777777" w:rsidTr="00855FF5">
        <w:tc>
          <w:tcPr>
            <w:tcW w:w="2272" w:type="dxa"/>
            <w:vAlign w:val="center"/>
          </w:tcPr>
          <w:p w14:paraId="11EAE12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노카난</w:t>
            </w:r>
          </w:p>
        </w:tc>
        <w:tc>
          <w:tcPr>
            <w:tcW w:w="2272" w:type="dxa"/>
            <w:vAlign w:val="center"/>
          </w:tcPr>
          <w:p w14:paraId="7ACD6E6F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Nokanan</w:t>
            </w:r>
          </w:p>
        </w:tc>
        <w:tc>
          <w:tcPr>
            <w:tcW w:w="2272" w:type="dxa"/>
            <w:vAlign w:val="center"/>
          </w:tcPr>
          <w:p w14:paraId="3612988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野花南</w:t>
            </w:r>
          </w:p>
        </w:tc>
      </w:tr>
      <w:tr w:rsidR="00B25E43" w14:paraId="116B9DA7" w14:textId="77777777" w:rsidTr="00855FF5">
        <w:tc>
          <w:tcPr>
            <w:tcW w:w="2272" w:type="dxa"/>
            <w:vAlign w:val="center"/>
          </w:tcPr>
          <w:p w14:paraId="74C5D9B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후라노</w:t>
            </w:r>
          </w:p>
        </w:tc>
        <w:tc>
          <w:tcPr>
            <w:tcW w:w="2272" w:type="dxa"/>
            <w:vAlign w:val="center"/>
          </w:tcPr>
          <w:p w14:paraId="653F1821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Furano</w:t>
            </w:r>
          </w:p>
        </w:tc>
        <w:tc>
          <w:tcPr>
            <w:tcW w:w="2272" w:type="dxa"/>
            <w:vAlign w:val="center"/>
          </w:tcPr>
          <w:p w14:paraId="408D8D1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富良野</w:t>
            </w:r>
          </w:p>
        </w:tc>
      </w:tr>
    </w:tbl>
    <w:p w14:paraId="688BDCC4" w14:textId="77777777" w:rsidR="00B25E43" w:rsidRDefault="00B25E43" w:rsidP="00B25E43">
      <w:pPr>
        <w:rPr>
          <w:rFonts w:hint="eastAsia"/>
          <w:b/>
          <w:bCs/>
        </w:rPr>
      </w:pPr>
    </w:p>
    <w:p w14:paraId="58A147E2" w14:textId="77777777" w:rsidR="00B25E43" w:rsidRPr="003C45F3" w:rsidRDefault="00B25E43" w:rsidP="00B25E43">
      <w:pPr>
        <w:numPr>
          <w:ilvl w:val="2"/>
          <w:numId w:val="7"/>
        </w:numPr>
        <w:rPr>
          <w:rFonts w:hint="eastAsia"/>
          <w:b/>
          <w:bCs/>
        </w:rPr>
      </w:pPr>
      <w:r w:rsidRPr="003C45F3">
        <w:rPr>
          <w:rFonts w:hint="eastAsia"/>
          <w:b/>
          <w:bCs/>
        </w:rPr>
        <w:t>가미오치아이</w:t>
      </w:r>
      <w:r w:rsidRPr="003C45F3">
        <w:rPr>
          <w:b/>
          <w:bCs/>
        </w:rPr>
        <w:t xml:space="preserve"> 신호장 - 네무로 구간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0AD22C44" w14:textId="77777777" w:rsidTr="00855FF5">
        <w:tc>
          <w:tcPr>
            <w:tcW w:w="2272" w:type="dxa"/>
          </w:tcPr>
          <w:p w14:paraId="3E4F8C88" w14:textId="77777777" w:rsidR="00B25E43" w:rsidRDefault="00B25E43" w:rsidP="00855FF5">
            <w:r>
              <w:rPr>
                <w:rFonts w:hint="eastAsia"/>
              </w:rPr>
              <w:lastRenderedPageBreak/>
              <w:t>한글명</w:t>
            </w:r>
          </w:p>
        </w:tc>
        <w:tc>
          <w:tcPr>
            <w:tcW w:w="2272" w:type="dxa"/>
          </w:tcPr>
          <w:p w14:paraId="0CCF18AC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7FF23B19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1934C056" w14:textId="77777777" w:rsidTr="00855FF5">
        <w:tc>
          <w:tcPr>
            <w:tcW w:w="2272" w:type="dxa"/>
            <w:vAlign w:val="center"/>
          </w:tcPr>
          <w:p w14:paraId="3BF8DBAF" w14:textId="77777777" w:rsidR="00B25E43" w:rsidRDefault="00B25E43" w:rsidP="00855FF5">
            <w:r w:rsidRPr="003C45F3">
              <w:t>가미오치아이 신호장</w:t>
            </w:r>
          </w:p>
        </w:tc>
        <w:tc>
          <w:tcPr>
            <w:tcW w:w="2272" w:type="dxa"/>
          </w:tcPr>
          <w:p w14:paraId="55109E24" w14:textId="77777777" w:rsidR="00B25E43" w:rsidRDefault="00B25E43" w:rsidP="00855FF5">
            <w:r w:rsidRPr="003C45F3">
              <w:t>Kami-ochiai</w:t>
            </w:r>
          </w:p>
        </w:tc>
        <w:tc>
          <w:tcPr>
            <w:tcW w:w="2272" w:type="dxa"/>
            <w:vAlign w:val="center"/>
          </w:tcPr>
          <w:p w14:paraId="798FB58C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上落合信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6FDC3BCA" w14:textId="77777777" w:rsidTr="00855FF5">
        <w:tc>
          <w:tcPr>
            <w:tcW w:w="2272" w:type="dxa"/>
            <w:vAlign w:val="center"/>
          </w:tcPr>
          <w:p w14:paraId="17C35C1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b/>
                <w:bCs/>
                <w:color w:val="202122"/>
                <w:szCs w:val="22"/>
              </w:rPr>
              <w:t>신카리카치</w:t>
            </w:r>
            <w:r w:rsidRPr="00E26C86">
              <w:rPr>
                <w:rFonts w:ascii="Arial" w:hAnsi="Arial" w:cs="Arial"/>
                <w:b/>
                <w:bCs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b/>
                <w:bCs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3CB1993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Shin-karikati</w:t>
            </w:r>
          </w:p>
        </w:tc>
        <w:tc>
          <w:tcPr>
            <w:tcW w:w="2272" w:type="dxa"/>
            <w:vAlign w:val="center"/>
          </w:tcPr>
          <w:p w14:paraId="044F437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新狩勝信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736AFEB9" w14:textId="77777777" w:rsidTr="00855FF5">
        <w:tc>
          <w:tcPr>
            <w:tcW w:w="2272" w:type="dxa"/>
            <w:vAlign w:val="center"/>
          </w:tcPr>
          <w:p w14:paraId="6EEEB57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히로우치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56B52EB0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Hirouchi</w:t>
            </w:r>
          </w:p>
        </w:tc>
        <w:tc>
          <w:tcPr>
            <w:tcW w:w="2272" w:type="dxa"/>
            <w:vAlign w:val="center"/>
          </w:tcPr>
          <w:p w14:paraId="7FCCEB4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広内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2B557025" w14:textId="77777777" w:rsidTr="00855FF5">
        <w:tc>
          <w:tcPr>
            <w:tcW w:w="2272" w:type="dxa"/>
            <w:vAlign w:val="center"/>
          </w:tcPr>
          <w:p w14:paraId="6ABAE9D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니시신토쿠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1FA9562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Nishi-Shintoku</w:t>
            </w:r>
          </w:p>
        </w:tc>
        <w:tc>
          <w:tcPr>
            <w:tcW w:w="2272" w:type="dxa"/>
            <w:vAlign w:val="center"/>
          </w:tcPr>
          <w:p w14:paraId="3E5A5AA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西新得信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5F0ABE51" w14:textId="77777777" w:rsidTr="00855FF5">
        <w:tc>
          <w:tcPr>
            <w:tcW w:w="2272" w:type="dxa"/>
            <w:vAlign w:val="center"/>
          </w:tcPr>
          <w:p w14:paraId="07BC185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신토쿠</w:t>
            </w:r>
          </w:p>
        </w:tc>
        <w:tc>
          <w:tcPr>
            <w:tcW w:w="2272" w:type="dxa"/>
            <w:vAlign w:val="center"/>
          </w:tcPr>
          <w:p w14:paraId="55FF1786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Shintoku</w:t>
            </w:r>
          </w:p>
        </w:tc>
        <w:tc>
          <w:tcPr>
            <w:tcW w:w="2272" w:type="dxa"/>
            <w:vAlign w:val="center"/>
          </w:tcPr>
          <w:p w14:paraId="36365FE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新得</w:t>
            </w:r>
          </w:p>
        </w:tc>
      </w:tr>
      <w:tr w:rsidR="00B25E43" w14:paraId="3871D64F" w14:textId="77777777" w:rsidTr="00855FF5">
        <w:tc>
          <w:tcPr>
            <w:tcW w:w="2272" w:type="dxa"/>
            <w:vAlign w:val="center"/>
          </w:tcPr>
          <w:p w14:paraId="3A34249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도카치시미즈</w:t>
            </w:r>
          </w:p>
        </w:tc>
        <w:tc>
          <w:tcPr>
            <w:tcW w:w="2272" w:type="dxa"/>
            <w:vAlign w:val="center"/>
          </w:tcPr>
          <w:p w14:paraId="7D6D3FD2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Tokachi-Shimizu</w:t>
            </w:r>
          </w:p>
        </w:tc>
        <w:tc>
          <w:tcPr>
            <w:tcW w:w="2272" w:type="dxa"/>
            <w:vAlign w:val="center"/>
          </w:tcPr>
          <w:p w14:paraId="6336629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十勝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清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水</w:t>
            </w:r>
          </w:p>
        </w:tc>
      </w:tr>
      <w:tr w:rsidR="00B25E43" w14:paraId="3AB7CA82" w14:textId="77777777" w:rsidTr="00855FF5">
        <w:tc>
          <w:tcPr>
            <w:tcW w:w="2272" w:type="dxa"/>
            <w:vAlign w:val="center"/>
          </w:tcPr>
          <w:p w14:paraId="0237742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히라노가와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24700C1B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Hiranogawa</w:t>
            </w:r>
          </w:p>
        </w:tc>
        <w:tc>
          <w:tcPr>
            <w:tcW w:w="2272" w:type="dxa"/>
            <w:vAlign w:val="center"/>
          </w:tcPr>
          <w:p w14:paraId="798D3F0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平野川信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79AB64A5" w14:textId="77777777" w:rsidTr="00855FF5">
        <w:tc>
          <w:tcPr>
            <w:tcW w:w="2272" w:type="dxa"/>
            <w:vAlign w:val="center"/>
          </w:tcPr>
          <w:p w14:paraId="37E0A47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미카게</w:t>
            </w:r>
          </w:p>
        </w:tc>
        <w:tc>
          <w:tcPr>
            <w:tcW w:w="2272" w:type="dxa"/>
            <w:vAlign w:val="center"/>
          </w:tcPr>
          <w:p w14:paraId="4012F8EC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Mikage</w:t>
            </w:r>
          </w:p>
        </w:tc>
        <w:tc>
          <w:tcPr>
            <w:tcW w:w="2272" w:type="dxa"/>
            <w:vAlign w:val="center"/>
          </w:tcPr>
          <w:p w14:paraId="32E4415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御影</w:t>
            </w:r>
          </w:p>
        </w:tc>
      </w:tr>
      <w:tr w:rsidR="00B25E43" w14:paraId="407455C3" w14:textId="77777777" w:rsidTr="00855FF5">
        <w:tc>
          <w:tcPr>
            <w:tcW w:w="2272" w:type="dxa"/>
            <w:vAlign w:val="center"/>
          </w:tcPr>
          <w:p w14:paraId="3F40F71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가미메무로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3A531B05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Kami-Memuro</w:t>
            </w:r>
          </w:p>
        </w:tc>
        <w:tc>
          <w:tcPr>
            <w:tcW w:w="2272" w:type="dxa"/>
            <w:vAlign w:val="center"/>
          </w:tcPr>
          <w:p w14:paraId="2140727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上芽室信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495C7548" w14:textId="77777777" w:rsidTr="00855FF5">
        <w:tc>
          <w:tcPr>
            <w:tcW w:w="2272" w:type="dxa"/>
            <w:vAlign w:val="center"/>
          </w:tcPr>
          <w:p w14:paraId="4A0AF07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메무로</w:t>
            </w:r>
          </w:p>
        </w:tc>
        <w:tc>
          <w:tcPr>
            <w:tcW w:w="2272" w:type="dxa"/>
            <w:vAlign w:val="center"/>
          </w:tcPr>
          <w:p w14:paraId="20B79172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Memuro</w:t>
            </w:r>
          </w:p>
        </w:tc>
        <w:tc>
          <w:tcPr>
            <w:tcW w:w="2272" w:type="dxa"/>
            <w:vAlign w:val="center"/>
          </w:tcPr>
          <w:p w14:paraId="3D538D3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芽室</w:t>
            </w:r>
          </w:p>
        </w:tc>
      </w:tr>
      <w:tr w:rsidR="00B25E43" w14:paraId="6769B0DB" w14:textId="77777777" w:rsidTr="00855FF5">
        <w:tc>
          <w:tcPr>
            <w:tcW w:w="2272" w:type="dxa"/>
            <w:vAlign w:val="center"/>
          </w:tcPr>
          <w:p w14:paraId="7B0C14E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다이세이</w:t>
            </w:r>
          </w:p>
        </w:tc>
        <w:tc>
          <w:tcPr>
            <w:tcW w:w="2272" w:type="dxa"/>
            <w:vAlign w:val="center"/>
          </w:tcPr>
          <w:p w14:paraId="198A181E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Taisei</w:t>
            </w:r>
          </w:p>
        </w:tc>
        <w:tc>
          <w:tcPr>
            <w:tcW w:w="2272" w:type="dxa"/>
            <w:vAlign w:val="center"/>
          </w:tcPr>
          <w:p w14:paraId="61CBEDA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大成</w:t>
            </w:r>
          </w:p>
        </w:tc>
      </w:tr>
      <w:tr w:rsidR="00B25E43" w14:paraId="4615EFC3" w14:textId="77777777" w:rsidTr="00855FF5">
        <w:tc>
          <w:tcPr>
            <w:tcW w:w="2272" w:type="dxa"/>
            <w:vAlign w:val="center"/>
          </w:tcPr>
          <w:p w14:paraId="5CB2A57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니시오비히로</w:t>
            </w:r>
          </w:p>
        </w:tc>
        <w:tc>
          <w:tcPr>
            <w:tcW w:w="2272" w:type="dxa"/>
            <w:vAlign w:val="center"/>
          </w:tcPr>
          <w:p w14:paraId="4C819865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Nishi-Obihiro</w:t>
            </w:r>
          </w:p>
        </w:tc>
        <w:tc>
          <w:tcPr>
            <w:tcW w:w="2272" w:type="dxa"/>
            <w:vAlign w:val="center"/>
          </w:tcPr>
          <w:p w14:paraId="22C04B5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帯広</w:t>
            </w:r>
          </w:p>
        </w:tc>
      </w:tr>
      <w:tr w:rsidR="00B25E43" w14:paraId="65BFEA78" w14:textId="77777777" w:rsidTr="00855FF5">
        <w:tc>
          <w:tcPr>
            <w:tcW w:w="2272" w:type="dxa"/>
            <w:vAlign w:val="center"/>
          </w:tcPr>
          <w:p w14:paraId="529BF26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오비히로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화물</w:t>
            </w:r>
          </w:p>
        </w:tc>
        <w:tc>
          <w:tcPr>
            <w:tcW w:w="2272" w:type="dxa"/>
            <w:vAlign w:val="center"/>
          </w:tcPr>
          <w:p w14:paraId="43AFBFE6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Obihiro-Kamotsu</w:t>
            </w:r>
          </w:p>
        </w:tc>
        <w:tc>
          <w:tcPr>
            <w:tcW w:w="2272" w:type="dxa"/>
            <w:vAlign w:val="center"/>
          </w:tcPr>
          <w:p w14:paraId="4861A9E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帯広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貨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物</w:t>
            </w:r>
          </w:p>
        </w:tc>
      </w:tr>
      <w:tr w:rsidR="00B25E43" w14:paraId="4A038B9B" w14:textId="77777777" w:rsidTr="00855FF5">
        <w:tc>
          <w:tcPr>
            <w:tcW w:w="2272" w:type="dxa"/>
            <w:vAlign w:val="center"/>
          </w:tcPr>
          <w:p w14:paraId="0E92D87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하쿠린다이</w:t>
            </w:r>
          </w:p>
        </w:tc>
        <w:tc>
          <w:tcPr>
            <w:tcW w:w="2272" w:type="dxa"/>
            <w:vAlign w:val="center"/>
          </w:tcPr>
          <w:p w14:paraId="3287CD30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Hakurindai</w:t>
            </w:r>
          </w:p>
        </w:tc>
        <w:tc>
          <w:tcPr>
            <w:tcW w:w="2272" w:type="dxa"/>
            <w:vAlign w:val="center"/>
          </w:tcPr>
          <w:p w14:paraId="1ED7707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柏林台</w:t>
            </w:r>
          </w:p>
        </w:tc>
      </w:tr>
      <w:tr w:rsidR="00B25E43" w14:paraId="75D28F6F" w14:textId="77777777" w:rsidTr="00855FF5">
        <w:tc>
          <w:tcPr>
            <w:tcW w:w="2272" w:type="dxa"/>
            <w:vAlign w:val="center"/>
          </w:tcPr>
          <w:p w14:paraId="050FA07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오비히로</w:t>
            </w:r>
          </w:p>
        </w:tc>
        <w:tc>
          <w:tcPr>
            <w:tcW w:w="2272" w:type="dxa"/>
            <w:vAlign w:val="center"/>
          </w:tcPr>
          <w:p w14:paraId="438C9375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Obihiro</w:t>
            </w:r>
          </w:p>
        </w:tc>
        <w:tc>
          <w:tcPr>
            <w:tcW w:w="2272" w:type="dxa"/>
            <w:vAlign w:val="center"/>
          </w:tcPr>
          <w:p w14:paraId="0301C44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帯広</w:t>
            </w:r>
          </w:p>
        </w:tc>
      </w:tr>
      <w:tr w:rsidR="00B25E43" w14:paraId="2AF7326C" w14:textId="77777777" w:rsidTr="00855FF5">
        <w:tc>
          <w:tcPr>
            <w:tcW w:w="2272" w:type="dxa"/>
            <w:vAlign w:val="center"/>
          </w:tcPr>
          <w:p w14:paraId="29D57A6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사쓰나이</w:t>
            </w:r>
          </w:p>
        </w:tc>
        <w:tc>
          <w:tcPr>
            <w:tcW w:w="2272" w:type="dxa"/>
            <w:vAlign w:val="center"/>
          </w:tcPr>
          <w:p w14:paraId="7DC5B388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Satsunai</w:t>
            </w:r>
          </w:p>
        </w:tc>
        <w:tc>
          <w:tcPr>
            <w:tcW w:w="2272" w:type="dxa"/>
            <w:vAlign w:val="center"/>
          </w:tcPr>
          <w:p w14:paraId="24855AC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札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</w:p>
        </w:tc>
      </w:tr>
      <w:tr w:rsidR="00B25E43" w14:paraId="1713B27A" w14:textId="77777777" w:rsidTr="00855FF5">
        <w:tc>
          <w:tcPr>
            <w:tcW w:w="2272" w:type="dxa"/>
            <w:vAlign w:val="center"/>
          </w:tcPr>
          <w:p w14:paraId="6856155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마쿠베쓰</w:t>
            </w:r>
          </w:p>
        </w:tc>
        <w:tc>
          <w:tcPr>
            <w:tcW w:w="2272" w:type="dxa"/>
            <w:vAlign w:val="center"/>
          </w:tcPr>
          <w:p w14:paraId="497D04EB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Makubetsu</w:t>
            </w:r>
          </w:p>
        </w:tc>
        <w:tc>
          <w:tcPr>
            <w:tcW w:w="2272" w:type="dxa"/>
            <w:vAlign w:val="center"/>
          </w:tcPr>
          <w:p w14:paraId="5C32773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幕別</w:t>
            </w:r>
          </w:p>
        </w:tc>
      </w:tr>
      <w:tr w:rsidR="00B25E43" w14:paraId="2FF6107E" w14:textId="77777777" w:rsidTr="00855FF5">
        <w:tc>
          <w:tcPr>
            <w:tcW w:w="2272" w:type="dxa"/>
            <w:vAlign w:val="center"/>
          </w:tcPr>
          <w:p w14:paraId="69B2A8B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도시베쓰</w:t>
            </w:r>
          </w:p>
        </w:tc>
        <w:tc>
          <w:tcPr>
            <w:tcW w:w="2272" w:type="dxa"/>
            <w:vAlign w:val="center"/>
          </w:tcPr>
          <w:p w14:paraId="05FF6FBE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Toshibetsu</w:t>
            </w:r>
          </w:p>
        </w:tc>
        <w:tc>
          <w:tcPr>
            <w:tcW w:w="2272" w:type="dxa"/>
            <w:vAlign w:val="center"/>
          </w:tcPr>
          <w:p w14:paraId="336E77C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利別</w:t>
            </w:r>
          </w:p>
        </w:tc>
      </w:tr>
      <w:tr w:rsidR="00B25E43" w14:paraId="28251325" w14:textId="77777777" w:rsidTr="00855FF5">
        <w:tc>
          <w:tcPr>
            <w:tcW w:w="2272" w:type="dxa"/>
            <w:vAlign w:val="center"/>
          </w:tcPr>
          <w:p w14:paraId="0DE38DA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이케다</w:t>
            </w:r>
          </w:p>
        </w:tc>
        <w:tc>
          <w:tcPr>
            <w:tcW w:w="2272" w:type="dxa"/>
            <w:vAlign w:val="center"/>
          </w:tcPr>
          <w:p w14:paraId="6DBD7436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Ikeda</w:t>
            </w:r>
          </w:p>
        </w:tc>
        <w:tc>
          <w:tcPr>
            <w:tcW w:w="2272" w:type="dxa"/>
            <w:vAlign w:val="center"/>
          </w:tcPr>
          <w:p w14:paraId="18203F3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池田</w:t>
            </w:r>
          </w:p>
        </w:tc>
      </w:tr>
      <w:tr w:rsidR="00B25E43" w14:paraId="13D75136" w14:textId="77777777" w:rsidTr="00855FF5">
        <w:tc>
          <w:tcPr>
            <w:tcW w:w="2272" w:type="dxa"/>
            <w:vAlign w:val="center"/>
          </w:tcPr>
          <w:p w14:paraId="315C2BD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쇼에이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380A8FD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Shōei</w:t>
            </w:r>
          </w:p>
        </w:tc>
        <w:tc>
          <w:tcPr>
            <w:tcW w:w="2272" w:type="dxa"/>
            <w:vAlign w:val="center"/>
          </w:tcPr>
          <w:p w14:paraId="083C7EC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昭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栄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18892B9C" w14:textId="77777777" w:rsidTr="00855FF5">
        <w:tc>
          <w:tcPr>
            <w:tcW w:w="2272" w:type="dxa"/>
            <w:vAlign w:val="center"/>
          </w:tcPr>
          <w:p w14:paraId="465346B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도후쓰</w:t>
            </w:r>
          </w:p>
        </w:tc>
        <w:tc>
          <w:tcPr>
            <w:tcW w:w="2272" w:type="dxa"/>
            <w:vAlign w:val="center"/>
          </w:tcPr>
          <w:p w14:paraId="03CC492D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Tōfutsu</w:t>
            </w:r>
          </w:p>
        </w:tc>
        <w:tc>
          <w:tcPr>
            <w:tcW w:w="2272" w:type="dxa"/>
            <w:vAlign w:val="center"/>
          </w:tcPr>
          <w:p w14:paraId="4F1FF86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十弗</w:t>
            </w:r>
          </w:p>
        </w:tc>
      </w:tr>
      <w:tr w:rsidR="00B25E43" w14:paraId="5E03E761" w14:textId="77777777" w:rsidTr="00855FF5">
        <w:tc>
          <w:tcPr>
            <w:tcW w:w="2272" w:type="dxa"/>
            <w:vAlign w:val="center"/>
          </w:tcPr>
          <w:p w14:paraId="615ACF3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도요코로</w:t>
            </w:r>
          </w:p>
        </w:tc>
        <w:tc>
          <w:tcPr>
            <w:tcW w:w="2272" w:type="dxa"/>
            <w:vAlign w:val="center"/>
          </w:tcPr>
          <w:p w14:paraId="73CD79FA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Toyokoro</w:t>
            </w:r>
          </w:p>
        </w:tc>
        <w:tc>
          <w:tcPr>
            <w:tcW w:w="2272" w:type="dxa"/>
            <w:vAlign w:val="center"/>
          </w:tcPr>
          <w:p w14:paraId="2CCD60B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豊頃</w:t>
            </w:r>
          </w:p>
        </w:tc>
      </w:tr>
      <w:tr w:rsidR="00B25E43" w14:paraId="709FE7AF" w14:textId="77777777" w:rsidTr="00855FF5">
        <w:tc>
          <w:tcPr>
            <w:tcW w:w="2272" w:type="dxa"/>
            <w:vAlign w:val="center"/>
          </w:tcPr>
          <w:p w14:paraId="56D0561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신요시노</w:t>
            </w:r>
          </w:p>
        </w:tc>
        <w:tc>
          <w:tcPr>
            <w:tcW w:w="2272" w:type="dxa"/>
            <w:vAlign w:val="center"/>
          </w:tcPr>
          <w:p w14:paraId="1183B91A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Shin-Yoshino</w:t>
            </w:r>
          </w:p>
        </w:tc>
        <w:tc>
          <w:tcPr>
            <w:tcW w:w="2272" w:type="dxa"/>
            <w:vAlign w:val="center"/>
          </w:tcPr>
          <w:p w14:paraId="0560E0E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新吉野</w:t>
            </w:r>
          </w:p>
        </w:tc>
      </w:tr>
      <w:tr w:rsidR="00B25E43" w14:paraId="3B38DB9A" w14:textId="77777777" w:rsidTr="00855FF5">
        <w:tc>
          <w:tcPr>
            <w:tcW w:w="2272" w:type="dxa"/>
            <w:vAlign w:val="center"/>
          </w:tcPr>
          <w:p w14:paraId="41881D8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우라호로</w:t>
            </w:r>
          </w:p>
        </w:tc>
        <w:tc>
          <w:tcPr>
            <w:tcW w:w="2272" w:type="dxa"/>
            <w:vAlign w:val="center"/>
          </w:tcPr>
          <w:p w14:paraId="1DE0E4A9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Urahoro</w:t>
            </w:r>
          </w:p>
        </w:tc>
        <w:tc>
          <w:tcPr>
            <w:tcW w:w="2272" w:type="dxa"/>
            <w:vAlign w:val="center"/>
          </w:tcPr>
          <w:p w14:paraId="57B0F87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浦幌</w:t>
            </w:r>
          </w:p>
        </w:tc>
      </w:tr>
      <w:tr w:rsidR="00B25E43" w14:paraId="052D9580" w14:textId="77777777" w:rsidTr="00855FF5">
        <w:tc>
          <w:tcPr>
            <w:tcW w:w="2272" w:type="dxa"/>
            <w:vAlign w:val="center"/>
          </w:tcPr>
          <w:p w14:paraId="0F4D6BC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쓰네토요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282C7A0D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Tsunetoyo</w:t>
            </w:r>
          </w:p>
        </w:tc>
        <w:tc>
          <w:tcPr>
            <w:tcW w:w="2272" w:type="dxa"/>
            <w:vAlign w:val="center"/>
          </w:tcPr>
          <w:p w14:paraId="4D53068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常豊信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0B671B5A" w14:textId="77777777" w:rsidTr="00855FF5">
        <w:tc>
          <w:tcPr>
            <w:tcW w:w="2272" w:type="dxa"/>
            <w:vAlign w:val="center"/>
          </w:tcPr>
          <w:p w14:paraId="40CD150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아쓰나이</w:t>
            </w:r>
          </w:p>
        </w:tc>
        <w:tc>
          <w:tcPr>
            <w:tcW w:w="2272" w:type="dxa"/>
            <w:vAlign w:val="center"/>
          </w:tcPr>
          <w:p w14:paraId="16ACC35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Atsunai</w:t>
            </w:r>
          </w:p>
        </w:tc>
        <w:tc>
          <w:tcPr>
            <w:tcW w:w="2272" w:type="dxa"/>
            <w:vAlign w:val="center"/>
          </w:tcPr>
          <w:p w14:paraId="7CCE24C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厚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</w:p>
        </w:tc>
      </w:tr>
      <w:tr w:rsidR="00B25E43" w14:paraId="22BAAC96" w14:textId="77777777" w:rsidTr="00855FF5">
        <w:tc>
          <w:tcPr>
            <w:tcW w:w="2272" w:type="dxa"/>
            <w:vAlign w:val="center"/>
          </w:tcPr>
          <w:p w14:paraId="0D9112C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온베쓰</w:t>
            </w:r>
          </w:p>
        </w:tc>
        <w:tc>
          <w:tcPr>
            <w:tcW w:w="2272" w:type="dxa"/>
            <w:vAlign w:val="center"/>
          </w:tcPr>
          <w:p w14:paraId="118B2AC7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Ombetsu</w:t>
            </w:r>
          </w:p>
        </w:tc>
        <w:tc>
          <w:tcPr>
            <w:tcW w:w="2272" w:type="dxa"/>
            <w:vAlign w:val="center"/>
          </w:tcPr>
          <w:p w14:paraId="22F4C1C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音別</w:t>
            </w:r>
          </w:p>
        </w:tc>
      </w:tr>
      <w:tr w:rsidR="00B25E43" w14:paraId="299EA9DF" w14:textId="77777777" w:rsidTr="00855FF5">
        <w:tc>
          <w:tcPr>
            <w:tcW w:w="2272" w:type="dxa"/>
            <w:vAlign w:val="center"/>
          </w:tcPr>
          <w:p w14:paraId="6E7BC04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시라누카</w:t>
            </w:r>
          </w:p>
        </w:tc>
        <w:tc>
          <w:tcPr>
            <w:tcW w:w="2272" w:type="dxa"/>
            <w:vAlign w:val="center"/>
          </w:tcPr>
          <w:p w14:paraId="1C8CFA3B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Shiranuka</w:t>
            </w:r>
          </w:p>
        </w:tc>
        <w:tc>
          <w:tcPr>
            <w:tcW w:w="2272" w:type="dxa"/>
            <w:vAlign w:val="center"/>
          </w:tcPr>
          <w:p w14:paraId="67685C0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白糠</w:t>
            </w:r>
          </w:p>
        </w:tc>
      </w:tr>
      <w:tr w:rsidR="00B25E43" w14:paraId="27C7F1D6" w14:textId="77777777" w:rsidTr="00855FF5">
        <w:tc>
          <w:tcPr>
            <w:tcW w:w="2272" w:type="dxa"/>
            <w:vAlign w:val="center"/>
          </w:tcPr>
          <w:p w14:paraId="46E78E2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니시쇼로</w:t>
            </w:r>
          </w:p>
        </w:tc>
        <w:tc>
          <w:tcPr>
            <w:tcW w:w="2272" w:type="dxa"/>
            <w:vAlign w:val="center"/>
          </w:tcPr>
          <w:p w14:paraId="3C4451B8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Nishi-Shoro</w:t>
            </w:r>
          </w:p>
        </w:tc>
        <w:tc>
          <w:tcPr>
            <w:tcW w:w="2272" w:type="dxa"/>
            <w:vAlign w:val="center"/>
          </w:tcPr>
          <w:p w14:paraId="23FFCF7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西庶路</w:t>
            </w:r>
          </w:p>
        </w:tc>
      </w:tr>
      <w:tr w:rsidR="00B25E43" w14:paraId="02B374BF" w14:textId="77777777" w:rsidTr="00855FF5">
        <w:tc>
          <w:tcPr>
            <w:tcW w:w="2272" w:type="dxa"/>
            <w:vAlign w:val="center"/>
          </w:tcPr>
          <w:p w14:paraId="3C95692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쇼로</w:t>
            </w:r>
          </w:p>
        </w:tc>
        <w:tc>
          <w:tcPr>
            <w:tcW w:w="2272" w:type="dxa"/>
            <w:vAlign w:val="center"/>
          </w:tcPr>
          <w:p w14:paraId="4AEF9871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Shoro</w:t>
            </w:r>
          </w:p>
        </w:tc>
        <w:tc>
          <w:tcPr>
            <w:tcW w:w="2272" w:type="dxa"/>
            <w:vAlign w:val="center"/>
          </w:tcPr>
          <w:p w14:paraId="64B8056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庶路</w:t>
            </w:r>
          </w:p>
        </w:tc>
      </w:tr>
      <w:tr w:rsidR="00B25E43" w14:paraId="36BE5EC4" w14:textId="77777777" w:rsidTr="00855FF5">
        <w:tc>
          <w:tcPr>
            <w:tcW w:w="2272" w:type="dxa"/>
            <w:vAlign w:val="center"/>
          </w:tcPr>
          <w:p w14:paraId="3992655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히가시쇼로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E26C86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  <w:vAlign w:val="center"/>
          </w:tcPr>
          <w:p w14:paraId="40462C39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Higashi-Shoro</w:t>
            </w:r>
          </w:p>
        </w:tc>
        <w:tc>
          <w:tcPr>
            <w:tcW w:w="2272" w:type="dxa"/>
            <w:vAlign w:val="center"/>
          </w:tcPr>
          <w:p w14:paraId="5F1B55F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東庶路信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4F704CCE" w14:textId="77777777" w:rsidTr="00855FF5">
        <w:tc>
          <w:tcPr>
            <w:tcW w:w="2272" w:type="dxa"/>
            <w:vAlign w:val="center"/>
          </w:tcPr>
          <w:p w14:paraId="4046643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오타노시케</w:t>
            </w:r>
          </w:p>
        </w:tc>
        <w:tc>
          <w:tcPr>
            <w:tcW w:w="2272" w:type="dxa"/>
            <w:vAlign w:val="center"/>
          </w:tcPr>
          <w:p w14:paraId="677F51BE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Otanoshike</w:t>
            </w:r>
          </w:p>
        </w:tc>
        <w:tc>
          <w:tcPr>
            <w:tcW w:w="2272" w:type="dxa"/>
            <w:vAlign w:val="center"/>
          </w:tcPr>
          <w:p w14:paraId="1A6FD5F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大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楽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毛</w:t>
            </w:r>
          </w:p>
        </w:tc>
      </w:tr>
      <w:tr w:rsidR="00B25E43" w14:paraId="5AC3FA27" w14:textId="77777777" w:rsidTr="00855FF5">
        <w:tc>
          <w:tcPr>
            <w:tcW w:w="2272" w:type="dxa"/>
            <w:vAlign w:val="center"/>
          </w:tcPr>
          <w:p w14:paraId="223F602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신오타노시케</w:t>
            </w:r>
          </w:p>
        </w:tc>
        <w:tc>
          <w:tcPr>
            <w:tcW w:w="2272" w:type="dxa"/>
            <w:vAlign w:val="center"/>
          </w:tcPr>
          <w:p w14:paraId="74580EBB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Shin-Otanoshike</w:t>
            </w:r>
          </w:p>
        </w:tc>
        <w:tc>
          <w:tcPr>
            <w:tcW w:w="2272" w:type="dxa"/>
            <w:vAlign w:val="center"/>
          </w:tcPr>
          <w:p w14:paraId="713A0AF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新大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楽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毛</w:t>
            </w:r>
          </w:p>
        </w:tc>
      </w:tr>
      <w:tr w:rsidR="00B25E43" w14:paraId="2CAFDAC6" w14:textId="77777777" w:rsidTr="00855FF5">
        <w:tc>
          <w:tcPr>
            <w:tcW w:w="2272" w:type="dxa"/>
            <w:vAlign w:val="center"/>
          </w:tcPr>
          <w:p w14:paraId="2B60823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lastRenderedPageBreak/>
              <w:t>신후지</w:t>
            </w:r>
          </w:p>
        </w:tc>
        <w:tc>
          <w:tcPr>
            <w:tcW w:w="2272" w:type="dxa"/>
            <w:vAlign w:val="center"/>
          </w:tcPr>
          <w:p w14:paraId="30701581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ShinFuji</w:t>
            </w:r>
          </w:p>
        </w:tc>
        <w:tc>
          <w:tcPr>
            <w:tcW w:w="2272" w:type="dxa"/>
            <w:vAlign w:val="center"/>
          </w:tcPr>
          <w:p w14:paraId="56F5BF1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新富士</w:t>
            </w:r>
          </w:p>
        </w:tc>
      </w:tr>
      <w:tr w:rsidR="00B25E43" w14:paraId="7B252927" w14:textId="77777777" w:rsidTr="00855FF5">
        <w:tc>
          <w:tcPr>
            <w:tcW w:w="2272" w:type="dxa"/>
            <w:vAlign w:val="center"/>
          </w:tcPr>
          <w:p w14:paraId="7168B17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구시로</w:t>
            </w:r>
          </w:p>
        </w:tc>
        <w:tc>
          <w:tcPr>
            <w:tcW w:w="2272" w:type="dxa"/>
            <w:vAlign w:val="center"/>
          </w:tcPr>
          <w:p w14:paraId="586D5D1A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Kushiro</w:t>
            </w:r>
          </w:p>
        </w:tc>
        <w:tc>
          <w:tcPr>
            <w:tcW w:w="2272" w:type="dxa"/>
            <w:vAlign w:val="center"/>
          </w:tcPr>
          <w:p w14:paraId="769988E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釧路</w:t>
            </w:r>
          </w:p>
        </w:tc>
      </w:tr>
      <w:tr w:rsidR="00B25E43" w14:paraId="4C43DE49" w14:textId="77777777" w:rsidTr="00855FF5">
        <w:tc>
          <w:tcPr>
            <w:tcW w:w="2272" w:type="dxa"/>
            <w:vAlign w:val="center"/>
          </w:tcPr>
          <w:p w14:paraId="5BA8C27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히가시쿠시로</w:t>
            </w:r>
          </w:p>
        </w:tc>
        <w:tc>
          <w:tcPr>
            <w:tcW w:w="2272" w:type="dxa"/>
            <w:vAlign w:val="center"/>
          </w:tcPr>
          <w:p w14:paraId="74392E76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Higashi-Kushiro</w:t>
            </w:r>
          </w:p>
        </w:tc>
        <w:tc>
          <w:tcPr>
            <w:tcW w:w="2272" w:type="dxa"/>
            <w:vAlign w:val="center"/>
          </w:tcPr>
          <w:p w14:paraId="50B85FE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東釧路</w:t>
            </w:r>
          </w:p>
        </w:tc>
      </w:tr>
      <w:tr w:rsidR="00B25E43" w14:paraId="503864DD" w14:textId="77777777" w:rsidTr="00855FF5">
        <w:tc>
          <w:tcPr>
            <w:tcW w:w="2272" w:type="dxa"/>
            <w:vAlign w:val="center"/>
          </w:tcPr>
          <w:p w14:paraId="62B3674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무사</w:t>
            </w:r>
          </w:p>
        </w:tc>
        <w:tc>
          <w:tcPr>
            <w:tcW w:w="2272" w:type="dxa"/>
            <w:vAlign w:val="center"/>
          </w:tcPr>
          <w:p w14:paraId="178E7ABF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Musa</w:t>
            </w:r>
          </w:p>
        </w:tc>
        <w:tc>
          <w:tcPr>
            <w:tcW w:w="2272" w:type="dxa"/>
            <w:vAlign w:val="center"/>
          </w:tcPr>
          <w:p w14:paraId="5007A45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武佐</w:t>
            </w:r>
          </w:p>
        </w:tc>
      </w:tr>
      <w:tr w:rsidR="00B25E43" w14:paraId="41EC0D42" w14:textId="77777777" w:rsidTr="00855FF5">
        <w:tc>
          <w:tcPr>
            <w:tcW w:w="2272" w:type="dxa"/>
            <w:vAlign w:val="center"/>
          </w:tcPr>
          <w:p w14:paraId="1E82422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벳포</w:t>
            </w:r>
          </w:p>
        </w:tc>
        <w:tc>
          <w:tcPr>
            <w:tcW w:w="2272" w:type="dxa"/>
            <w:vAlign w:val="center"/>
          </w:tcPr>
          <w:p w14:paraId="0630EA80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Beppo</w:t>
            </w:r>
          </w:p>
        </w:tc>
        <w:tc>
          <w:tcPr>
            <w:tcW w:w="2272" w:type="dxa"/>
            <w:vAlign w:val="center"/>
          </w:tcPr>
          <w:p w14:paraId="1DA0EE8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別保</w:t>
            </w:r>
          </w:p>
        </w:tc>
      </w:tr>
      <w:tr w:rsidR="00B25E43" w14:paraId="40F97542" w14:textId="77777777" w:rsidTr="00855FF5">
        <w:tc>
          <w:tcPr>
            <w:tcW w:w="2272" w:type="dxa"/>
            <w:vAlign w:val="center"/>
          </w:tcPr>
          <w:p w14:paraId="17C570C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가미오보로</w:t>
            </w:r>
          </w:p>
        </w:tc>
        <w:tc>
          <w:tcPr>
            <w:tcW w:w="2272" w:type="dxa"/>
            <w:vAlign w:val="center"/>
          </w:tcPr>
          <w:p w14:paraId="0C832C1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Kami-oboro</w:t>
            </w:r>
          </w:p>
        </w:tc>
        <w:tc>
          <w:tcPr>
            <w:tcW w:w="2272" w:type="dxa"/>
            <w:vAlign w:val="center"/>
          </w:tcPr>
          <w:p w14:paraId="1F3EA2D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上尾幌</w:t>
            </w:r>
          </w:p>
        </w:tc>
      </w:tr>
      <w:tr w:rsidR="00B25E43" w14:paraId="5E57B4C7" w14:textId="77777777" w:rsidTr="00855FF5">
        <w:tc>
          <w:tcPr>
            <w:tcW w:w="2272" w:type="dxa"/>
            <w:vAlign w:val="center"/>
          </w:tcPr>
          <w:p w14:paraId="3D14417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오보로</w:t>
            </w:r>
          </w:p>
        </w:tc>
        <w:tc>
          <w:tcPr>
            <w:tcW w:w="2272" w:type="dxa"/>
            <w:vAlign w:val="center"/>
          </w:tcPr>
          <w:p w14:paraId="4D1F4512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Oboro</w:t>
            </w:r>
          </w:p>
        </w:tc>
        <w:tc>
          <w:tcPr>
            <w:tcW w:w="2272" w:type="dxa"/>
            <w:vAlign w:val="center"/>
          </w:tcPr>
          <w:p w14:paraId="43A9A62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尾幌</w:t>
            </w:r>
          </w:p>
        </w:tc>
      </w:tr>
      <w:tr w:rsidR="00B25E43" w14:paraId="40A077DC" w14:textId="77777777" w:rsidTr="00855FF5">
        <w:tc>
          <w:tcPr>
            <w:tcW w:w="2272" w:type="dxa"/>
            <w:vAlign w:val="center"/>
          </w:tcPr>
          <w:p w14:paraId="65BF203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몬시즈</w:t>
            </w:r>
          </w:p>
        </w:tc>
        <w:tc>
          <w:tcPr>
            <w:tcW w:w="2272" w:type="dxa"/>
            <w:vAlign w:val="center"/>
          </w:tcPr>
          <w:p w14:paraId="7044BE37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Monshizu</w:t>
            </w:r>
          </w:p>
        </w:tc>
        <w:tc>
          <w:tcPr>
            <w:tcW w:w="2272" w:type="dxa"/>
            <w:vAlign w:val="center"/>
          </w:tcPr>
          <w:p w14:paraId="1842401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門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静</w:t>
            </w:r>
          </w:p>
        </w:tc>
      </w:tr>
      <w:tr w:rsidR="00B25E43" w14:paraId="35C138AA" w14:textId="77777777" w:rsidTr="00855FF5">
        <w:tc>
          <w:tcPr>
            <w:tcW w:w="2272" w:type="dxa"/>
            <w:vAlign w:val="center"/>
          </w:tcPr>
          <w:p w14:paraId="672308C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앗케시</w:t>
            </w:r>
          </w:p>
        </w:tc>
        <w:tc>
          <w:tcPr>
            <w:tcW w:w="2272" w:type="dxa"/>
            <w:vAlign w:val="center"/>
          </w:tcPr>
          <w:p w14:paraId="46150D5E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Akkeshi</w:t>
            </w:r>
          </w:p>
        </w:tc>
        <w:tc>
          <w:tcPr>
            <w:tcW w:w="2272" w:type="dxa"/>
            <w:vAlign w:val="center"/>
          </w:tcPr>
          <w:p w14:paraId="30AE9CC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厚岸</w:t>
            </w:r>
          </w:p>
        </w:tc>
      </w:tr>
      <w:tr w:rsidR="00B25E43" w14:paraId="3301997B" w14:textId="77777777" w:rsidTr="00855FF5">
        <w:tc>
          <w:tcPr>
            <w:tcW w:w="2272" w:type="dxa"/>
            <w:vAlign w:val="center"/>
          </w:tcPr>
          <w:p w14:paraId="50A7985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자나이</w:t>
            </w:r>
          </w:p>
        </w:tc>
        <w:tc>
          <w:tcPr>
            <w:tcW w:w="2272" w:type="dxa"/>
            <w:vAlign w:val="center"/>
          </w:tcPr>
          <w:p w14:paraId="488C1F7E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Chanai</w:t>
            </w:r>
          </w:p>
        </w:tc>
        <w:tc>
          <w:tcPr>
            <w:tcW w:w="2272" w:type="dxa"/>
            <w:vAlign w:val="center"/>
          </w:tcPr>
          <w:p w14:paraId="42A0EF1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茶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</w:p>
        </w:tc>
      </w:tr>
      <w:tr w:rsidR="00B25E43" w14:paraId="2868DEB9" w14:textId="77777777" w:rsidTr="00855FF5">
        <w:tc>
          <w:tcPr>
            <w:tcW w:w="2272" w:type="dxa"/>
            <w:vAlign w:val="center"/>
          </w:tcPr>
          <w:p w14:paraId="5F69BFC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하마나카</w:t>
            </w:r>
          </w:p>
        </w:tc>
        <w:tc>
          <w:tcPr>
            <w:tcW w:w="2272" w:type="dxa"/>
            <w:vAlign w:val="center"/>
          </w:tcPr>
          <w:p w14:paraId="76EF02B1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Hamanaka</w:t>
            </w:r>
          </w:p>
        </w:tc>
        <w:tc>
          <w:tcPr>
            <w:tcW w:w="2272" w:type="dxa"/>
            <w:vAlign w:val="center"/>
          </w:tcPr>
          <w:p w14:paraId="4A47327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浜中</w:t>
            </w:r>
          </w:p>
        </w:tc>
      </w:tr>
      <w:tr w:rsidR="00B25E43" w14:paraId="2AAC88ED" w14:textId="77777777" w:rsidTr="00855FF5">
        <w:tc>
          <w:tcPr>
            <w:tcW w:w="2272" w:type="dxa"/>
            <w:vAlign w:val="center"/>
          </w:tcPr>
          <w:p w14:paraId="5A35159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아네베쓰</w:t>
            </w:r>
          </w:p>
        </w:tc>
        <w:tc>
          <w:tcPr>
            <w:tcW w:w="2272" w:type="dxa"/>
            <w:vAlign w:val="center"/>
          </w:tcPr>
          <w:p w14:paraId="418AB034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Anebetsu</w:t>
            </w:r>
          </w:p>
        </w:tc>
        <w:tc>
          <w:tcPr>
            <w:tcW w:w="2272" w:type="dxa"/>
            <w:vAlign w:val="center"/>
          </w:tcPr>
          <w:p w14:paraId="00968D0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姉別</w:t>
            </w:r>
          </w:p>
        </w:tc>
      </w:tr>
      <w:tr w:rsidR="00B25E43" w14:paraId="0E2BFCEB" w14:textId="77777777" w:rsidTr="00855FF5">
        <w:tc>
          <w:tcPr>
            <w:tcW w:w="2272" w:type="dxa"/>
            <w:vAlign w:val="center"/>
          </w:tcPr>
          <w:p w14:paraId="380DC7F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앗토코</w:t>
            </w:r>
          </w:p>
        </w:tc>
        <w:tc>
          <w:tcPr>
            <w:tcW w:w="2272" w:type="dxa"/>
            <w:vAlign w:val="center"/>
          </w:tcPr>
          <w:p w14:paraId="03BD01DF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Attoko</w:t>
            </w:r>
          </w:p>
        </w:tc>
        <w:tc>
          <w:tcPr>
            <w:tcW w:w="2272" w:type="dxa"/>
            <w:vAlign w:val="center"/>
          </w:tcPr>
          <w:p w14:paraId="04FD8D8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厚床</w:t>
            </w:r>
          </w:p>
        </w:tc>
      </w:tr>
      <w:tr w:rsidR="00B25E43" w14:paraId="76F2102D" w14:textId="77777777" w:rsidTr="00855FF5">
        <w:tc>
          <w:tcPr>
            <w:tcW w:w="2272" w:type="dxa"/>
            <w:vAlign w:val="center"/>
          </w:tcPr>
          <w:p w14:paraId="48927AA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벳토가</w:t>
            </w:r>
          </w:p>
        </w:tc>
        <w:tc>
          <w:tcPr>
            <w:tcW w:w="2272" w:type="dxa"/>
            <w:vAlign w:val="center"/>
          </w:tcPr>
          <w:p w14:paraId="3678CDE9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Bettoga</w:t>
            </w:r>
          </w:p>
        </w:tc>
        <w:tc>
          <w:tcPr>
            <w:tcW w:w="2272" w:type="dxa"/>
            <w:vAlign w:val="center"/>
          </w:tcPr>
          <w:p w14:paraId="53802AA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別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当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賀</w:t>
            </w:r>
          </w:p>
        </w:tc>
      </w:tr>
      <w:tr w:rsidR="00B25E43" w14:paraId="7ECD2B10" w14:textId="77777777" w:rsidTr="00855FF5">
        <w:tc>
          <w:tcPr>
            <w:tcW w:w="2272" w:type="dxa"/>
            <w:vAlign w:val="center"/>
          </w:tcPr>
          <w:p w14:paraId="3F638CA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오치이시</w:t>
            </w:r>
          </w:p>
        </w:tc>
        <w:tc>
          <w:tcPr>
            <w:tcW w:w="2272" w:type="dxa"/>
            <w:vAlign w:val="center"/>
          </w:tcPr>
          <w:p w14:paraId="6918AC46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Ochiishi</w:t>
            </w:r>
          </w:p>
        </w:tc>
        <w:tc>
          <w:tcPr>
            <w:tcW w:w="2272" w:type="dxa"/>
            <w:vAlign w:val="center"/>
          </w:tcPr>
          <w:p w14:paraId="7295FB0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落石</w:t>
            </w:r>
          </w:p>
        </w:tc>
      </w:tr>
      <w:tr w:rsidR="00B25E43" w14:paraId="34CCB94C" w14:textId="77777777" w:rsidTr="00855FF5">
        <w:tc>
          <w:tcPr>
            <w:tcW w:w="2272" w:type="dxa"/>
            <w:vAlign w:val="center"/>
          </w:tcPr>
          <w:p w14:paraId="1FFA031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곤부모리</w:t>
            </w:r>
          </w:p>
        </w:tc>
        <w:tc>
          <w:tcPr>
            <w:tcW w:w="2272" w:type="dxa"/>
            <w:vAlign w:val="center"/>
          </w:tcPr>
          <w:p w14:paraId="55547F90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Kombumori</w:t>
            </w:r>
          </w:p>
        </w:tc>
        <w:tc>
          <w:tcPr>
            <w:tcW w:w="2272" w:type="dxa"/>
            <w:vAlign w:val="center"/>
          </w:tcPr>
          <w:p w14:paraId="25AE8FB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昆布盛</w:t>
            </w:r>
          </w:p>
        </w:tc>
      </w:tr>
      <w:tr w:rsidR="00B25E43" w14:paraId="227C02E4" w14:textId="77777777" w:rsidTr="00855FF5">
        <w:tc>
          <w:tcPr>
            <w:tcW w:w="2272" w:type="dxa"/>
            <w:vAlign w:val="center"/>
          </w:tcPr>
          <w:p w14:paraId="2CED739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니시와다</w:t>
            </w:r>
          </w:p>
        </w:tc>
        <w:tc>
          <w:tcPr>
            <w:tcW w:w="2272" w:type="dxa"/>
            <w:vAlign w:val="center"/>
          </w:tcPr>
          <w:p w14:paraId="2C779583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Nishiwada</w:t>
            </w:r>
          </w:p>
        </w:tc>
        <w:tc>
          <w:tcPr>
            <w:tcW w:w="2272" w:type="dxa"/>
            <w:vAlign w:val="center"/>
          </w:tcPr>
          <w:p w14:paraId="02AF848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西和田</w:t>
            </w:r>
          </w:p>
        </w:tc>
      </w:tr>
      <w:tr w:rsidR="00B25E43" w14:paraId="18982C1F" w14:textId="77777777" w:rsidTr="00855FF5">
        <w:tc>
          <w:tcPr>
            <w:tcW w:w="2272" w:type="dxa"/>
            <w:vAlign w:val="center"/>
          </w:tcPr>
          <w:p w14:paraId="0A87A22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히가시네무로</w:t>
            </w:r>
          </w:p>
        </w:tc>
        <w:tc>
          <w:tcPr>
            <w:tcW w:w="2272" w:type="dxa"/>
            <w:vAlign w:val="center"/>
          </w:tcPr>
          <w:p w14:paraId="10636013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Higashi-Nemuro</w:t>
            </w:r>
          </w:p>
        </w:tc>
        <w:tc>
          <w:tcPr>
            <w:tcW w:w="2272" w:type="dxa"/>
            <w:vAlign w:val="center"/>
          </w:tcPr>
          <w:p w14:paraId="4F69601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東根室</w:t>
            </w:r>
          </w:p>
        </w:tc>
      </w:tr>
      <w:tr w:rsidR="00B25E43" w14:paraId="36F7AA27" w14:textId="77777777" w:rsidTr="00855FF5">
        <w:tc>
          <w:tcPr>
            <w:tcW w:w="2272" w:type="dxa"/>
            <w:vAlign w:val="center"/>
          </w:tcPr>
          <w:p w14:paraId="20E16BF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E26C86">
              <w:rPr>
                <w:rFonts w:ascii="Arial" w:hAnsi="Arial" w:cs="Arial"/>
                <w:color w:val="202122"/>
                <w:szCs w:val="22"/>
              </w:rPr>
              <w:t>네무로</w:t>
            </w:r>
          </w:p>
        </w:tc>
        <w:tc>
          <w:tcPr>
            <w:tcW w:w="2272" w:type="dxa"/>
            <w:vAlign w:val="center"/>
          </w:tcPr>
          <w:p w14:paraId="02F7C03F" w14:textId="77777777" w:rsidR="00B25E43" w:rsidRPr="00B649BB" w:rsidRDefault="00B25E43" w:rsidP="00855FF5">
            <w:r>
              <w:rPr>
                <w:rFonts w:ascii="Arial" w:hAnsi="Arial" w:cs="Arial"/>
                <w:color w:val="202122"/>
                <w:szCs w:val="22"/>
              </w:rPr>
              <w:t>Nemuro</w:t>
            </w:r>
          </w:p>
        </w:tc>
        <w:tc>
          <w:tcPr>
            <w:tcW w:w="2272" w:type="dxa"/>
            <w:vAlign w:val="center"/>
          </w:tcPr>
          <w:p w14:paraId="7596D85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根室</w:t>
            </w:r>
          </w:p>
        </w:tc>
      </w:tr>
    </w:tbl>
    <w:p w14:paraId="56476B77" w14:textId="77777777" w:rsidR="00B25E43" w:rsidRDefault="00B25E43" w:rsidP="00B25E43">
      <w:pPr>
        <w:ind w:left="1760"/>
        <w:rPr>
          <w:rFonts w:hint="eastAsia"/>
          <w:b/>
          <w:bCs/>
        </w:rPr>
      </w:pPr>
    </w:p>
    <w:p w14:paraId="0CF29125" w14:textId="77777777" w:rsidR="00B25E43" w:rsidRPr="00BD3D58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가이쿄선 kaikyou main line </w:t>
      </w:r>
      <w:r w:rsidRPr="00F75B43">
        <w:rPr>
          <w:rFonts w:hint="eastAsia"/>
          <w:b/>
          <w:bCs/>
        </w:rPr>
        <w:t>海</w:t>
      </w:r>
      <w:r w:rsidRPr="00F75B43">
        <w:rPr>
          <w:rFonts w:ascii="새굴림" w:eastAsia="새굴림" w:hAnsi="새굴림" w:cs="새굴림" w:hint="eastAsia"/>
          <w:b/>
          <w:bCs/>
        </w:rPr>
        <w:t>峡</w:t>
      </w:r>
      <w:r w:rsidRPr="00F75B43">
        <w:rPr>
          <w:rFonts w:ascii="맑은 고딕" w:eastAsia="맑은 고딕" w:hAnsi="맑은 고딕" w:cs="맑은 고딕" w:hint="eastAsia"/>
          <w:b/>
          <w:bCs/>
        </w:rPr>
        <w:t>線</w:t>
      </w:r>
    </w:p>
    <w:p w14:paraId="50B6F4E8" w14:textId="77777777" w:rsidR="00B25E43" w:rsidRPr="00BD3D58" w:rsidRDefault="00B25E43" w:rsidP="00B25E43">
      <w:pPr>
        <w:numPr>
          <w:ilvl w:val="2"/>
          <w:numId w:val="7"/>
        </w:numPr>
        <w:rPr>
          <w:b/>
          <w:bCs/>
        </w:rPr>
      </w:pPr>
      <w:r w:rsidRPr="00BD3D58">
        <w:rPr>
          <w:rFonts w:hint="eastAsia"/>
          <w:b/>
          <w:bCs/>
        </w:rPr>
        <w:t>본선</w:t>
      </w:r>
      <w:r w:rsidRPr="00BD3D58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65"/>
        <w:gridCol w:w="2286"/>
        <w:gridCol w:w="2265"/>
      </w:tblGrid>
      <w:tr w:rsidR="00B25E43" w14:paraId="34DB6AD5" w14:textId="77777777" w:rsidTr="00855FF5">
        <w:tc>
          <w:tcPr>
            <w:tcW w:w="2272" w:type="dxa"/>
          </w:tcPr>
          <w:p w14:paraId="15DE5887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0DF6EA45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54860785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6D6222F4" w14:textId="77777777" w:rsidTr="00855FF5">
        <w:tc>
          <w:tcPr>
            <w:tcW w:w="2272" w:type="dxa"/>
            <w:vAlign w:val="center"/>
          </w:tcPr>
          <w:p w14:paraId="609E4E56" w14:textId="77777777" w:rsidR="00B25E43" w:rsidRDefault="00B25E43" w:rsidP="00855FF5">
            <w:r w:rsidRPr="007D0E25">
              <w:rPr>
                <w:rFonts w:ascii="Arial" w:hAnsi="Arial" w:cs="Arial"/>
                <w:color w:val="202122"/>
                <w:szCs w:val="22"/>
              </w:rPr>
              <w:t>나카오구니</w:t>
            </w:r>
          </w:p>
        </w:tc>
        <w:tc>
          <w:tcPr>
            <w:tcW w:w="2272" w:type="dxa"/>
          </w:tcPr>
          <w:p w14:paraId="343014BB" w14:textId="77777777" w:rsidR="00B25E43" w:rsidRDefault="00B25E43" w:rsidP="00855FF5">
            <w:r w:rsidRPr="007D0E25">
              <w:t>Nakaoguni</w:t>
            </w:r>
          </w:p>
        </w:tc>
        <w:tc>
          <w:tcPr>
            <w:tcW w:w="2272" w:type="dxa"/>
            <w:vAlign w:val="center"/>
          </w:tcPr>
          <w:p w14:paraId="33981B75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中小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国</w:t>
            </w:r>
          </w:p>
        </w:tc>
      </w:tr>
      <w:tr w:rsidR="00B25E43" w14:paraId="6A444C79" w14:textId="77777777" w:rsidTr="00855FF5">
        <w:tc>
          <w:tcPr>
            <w:tcW w:w="2272" w:type="dxa"/>
            <w:vAlign w:val="center"/>
          </w:tcPr>
          <w:p w14:paraId="68E3E77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D0E25">
              <w:rPr>
                <w:rFonts w:ascii="Arial" w:hAnsi="Arial" w:cs="Arial"/>
                <w:color w:val="202122"/>
                <w:szCs w:val="22"/>
              </w:rPr>
              <w:t>신나카오구니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0A33D81D" w14:textId="77777777" w:rsidR="00B25E43" w:rsidRPr="00B649BB" w:rsidRDefault="00B25E43" w:rsidP="00855FF5">
            <w:r w:rsidRPr="007D0E25">
              <w:t>Shinnakaoguni Signal Station</w:t>
            </w:r>
          </w:p>
        </w:tc>
        <w:tc>
          <w:tcPr>
            <w:tcW w:w="2272" w:type="dxa"/>
            <w:vAlign w:val="center"/>
          </w:tcPr>
          <w:p w14:paraId="01F68B2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新中小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国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50F43054" w14:textId="77777777" w:rsidTr="00855FF5">
        <w:tc>
          <w:tcPr>
            <w:tcW w:w="2272" w:type="dxa"/>
            <w:vAlign w:val="center"/>
          </w:tcPr>
          <w:p w14:paraId="5936B5D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D0E25">
              <w:rPr>
                <w:rFonts w:ascii="Arial" w:hAnsi="Arial" w:cs="Arial"/>
                <w:color w:val="202122"/>
                <w:szCs w:val="22"/>
              </w:rPr>
              <w:t>오쿠쓰가루이마베쓰</w:t>
            </w:r>
          </w:p>
        </w:tc>
        <w:tc>
          <w:tcPr>
            <w:tcW w:w="2272" w:type="dxa"/>
          </w:tcPr>
          <w:p w14:paraId="22EB01ED" w14:textId="77777777" w:rsidR="00B25E43" w:rsidRPr="00B649BB" w:rsidRDefault="00B25E43" w:rsidP="00855FF5">
            <w:r w:rsidRPr="007D0E25">
              <w:t>Okutsugaruimabetsu</w:t>
            </w:r>
          </w:p>
        </w:tc>
        <w:tc>
          <w:tcPr>
            <w:tcW w:w="2272" w:type="dxa"/>
            <w:vAlign w:val="center"/>
          </w:tcPr>
          <w:p w14:paraId="2CB5AE8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奥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津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軽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いまべ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つ</w:t>
            </w:r>
          </w:p>
        </w:tc>
      </w:tr>
      <w:tr w:rsidR="00B25E43" w14:paraId="43B2E2B9" w14:textId="77777777" w:rsidTr="00855FF5">
        <w:tc>
          <w:tcPr>
            <w:tcW w:w="2272" w:type="dxa"/>
            <w:vAlign w:val="center"/>
          </w:tcPr>
          <w:p w14:paraId="42EED97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D0E25">
              <w:rPr>
                <w:rFonts w:ascii="Arial" w:hAnsi="Arial" w:cs="Arial"/>
                <w:color w:val="202122"/>
                <w:szCs w:val="22"/>
              </w:rPr>
              <w:t>닷피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>정점</w:t>
            </w:r>
          </w:p>
        </w:tc>
        <w:tc>
          <w:tcPr>
            <w:tcW w:w="2272" w:type="dxa"/>
          </w:tcPr>
          <w:p w14:paraId="601960A0" w14:textId="77777777" w:rsidR="00B25E43" w:rsidRPr="00B649BB" w:rsidRDefault="00B25E43" w:rsidP="00855FF5">
            <w:r w:rsidRPr="007D0E25">
              <w:t>Dappi Peak</w:t>
            </w:r>
          </w:p>
        </w:tc>
        <w:tc>
          <w:tcPr>
            <w:tcW w:w="2272" w:type="dxa"/>
            <w:vAlign w:val="center"/>
          </w:tcPr>
          <w:p w14:paraId="489CD56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竜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飛定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点</w:t>
            </w:r>
          </w:p>
        </w:tc>
      </w:tr>
      <w:tr w:rsidR="00B25E43" w14:paraId="55A284F2" w14:textId="77777777" w:rsidTr="00855FF5">
        <w:tc>
          <w:tcPr>
            <w:tcW w:w="2272" w:type="dxa"/>
            <w:vAlign w:val="center"/>
          </w:tcPr>
          <w:p w14:paraId="40B0B00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D0E25">
              <w:rPr>
                <w:rFonts w:ascii="Arial" w:hAnsi="Arial" w:cs="Arial"/>
                <w:color w:val="202122"/>
                <w:szCs w:val="22"/>
              </w:rPr>
              <w:t>요시오카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>정점</w:t>
            </w:r>
          </w:p>
        </w:tc>
        <w:tc>
          <w:tcPr>
            <w:tcW w:w="2272" w:type="dxa"/>
          </w:tcPr>
          <w:p w14:paraId="555E71DB" w14:textId="77777777" w:rsidR="00B25E43" w:rsidRPr="00B649BB" w:rsidRDefault="00B25E43" w:rsidP="00855FF5">
            <w:r w:rsidRPr="007D0E25">
              <w:t>Yoshioka Junction</w:t>
            </w:r>
          </w:p>
        </w:tc>
        <w:tc>
          <w:tcPr>
            <w:tcW w:w="2272" w:type="dxa"/>
            <w:vAlign w:val="center"/>
          </w:tcPr>
          <w:p w14:paraId="2342D2E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吉岡定点</w:t>
            </w:r>
          </w:p>
        </w:tc>
      </w:tr>
      <w:tr w:rsidR="00B25E43" w14:paraId="5A481863" w14:textId="77777777" w:rsidTr="00855FF5">
        <w:tc>
          <w:tcPr>
            <w:tcW w:w="2272" w:type="dxa"/>
            <w:vAlign w:val="center"/>
          </w:tcPr>
          <w:p w14:paraId="56D3104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D0E25">
              <w:rPr>
                <w:rFonts w:ascii="Arial" w:hAnsi="Arial" w:cs="Arial"/>
                <w:color w:val="202122"/>
                <w:szCs w:val="22"/>
              </w:rPr>
              <w:t>유노사토시리우치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7D0E2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7A236D5E" w14:textId="77777777" w:rsidR="00B25E43" w:rsidRPr="00B649BB" w:rsidRDefault="00B25E43" w:rsidP="00855FF5">
            <w:r w:rsidRPr="007D0E25">
              <w:t>Yunosato Shiriuchi Signal Station</w:t>
            </w:r>
          </w:p>
        </w:tc>
        <w:tc>
          <w:tcPr>
            <w:tcW w:w="2272" w:type="dxa"/>
            <w:vAlign w:val="center"/>
          </w:tcPr>
          <w:p w14:paraId="3C27B49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湯の里知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0EA28626" w14:textId="77777777" w:rsidTr="00855FF5">
        <w:tc>
          <w:tcPr>
            <w:tcW w:w="2272" w:type="dxa"/>
            <w:vAlign w:val="center"/>
          </w:tcPr>
          <w:p w14:paraId="1ADC80C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D0E25">
              <w:rPr>
                <w:rFonts w:ascii="Arial" w:hAnsi="Arial" w:cs="Arial"/>
                <w:color w:val="202122"/>
                <w:szCs w:val="22"/>
              </w:rPr>
              <w:t>기코나이</w:t>
            </w:r>
          </w:p>
        </w:tc>
        <w:tc>
          <w:tcPr>
            <w:tcW w:w="2272" w:type="dxa"/>
          </w:tcPr>
          <w:p w14:paraId="18445072" w14:textId="77777777" w:rsidR="00B25E43" w:rsidRPr="00B649BB" w:rsidRDefault="00B25E43" w:rsidP="00855FF5">
            <w:r w:rsidRPr="007D0E25">
              <w:t>Kikonai</w:t>
            </w:r>
          </w:p>
        </w:tc>
        <w:tc>
          <w:tcPr>
            <w:tcW w:w="2272" w:type="dxa"/>
            <w:vAlign w:val="center"/>
          </w:tcPr>
          <w:p w14:paraId="0FCEE13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木古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</w:p>
        </w:tc>
      </w:tr>
    </w:tbl>
    <w:p w14:paraId="0C0115C2" w14:textId="77777777" w:rsidR="00B25E43" w:rsidRPr="00274717" w:rsidRDefault="00B25E43" w:rsidP="00B25E43">
      <w:pPr>
        <w:rPr>
          <w:rFonts w:hint="eastAsia"/>
          <w:b/>
          <w:bCs/>
        </w:rPr>
      </w:pPr>
    </w:p>
    <w:p w14:paraId="20AC5E90" w14:textId="77777777" w:rsidR="00B25E43" w:rsidRPr="00AF07E5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루모이 본선 Rumoi main line </w:t>
      </w:r>
      <w:r w:rsidRPr="00F75B43">
        <w:rPr>
          <w:rFonts w:hint="eastAsia"/>
          <w:b/>
          <w:bCs/>
        </w:rPr>
        <w:t>留萌本線</w:t>
      </w:r>
    </w:p>
    <w:p w14:paraId="0FB47ECD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 w:rsidRPr="00AF07E5">
        <w:rPr>
          <w:rFonts w:hint="eastAsia"/>
          <w:b/>
          <w:bCs/>
        </w:rPr>
        <w:t>본선</w:t>
      </w:r>
      <w:r w:rsidRPr="00AF07E5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79AD2F5F" w14:textId="77777777" w:rsidTr="00855FF5">
        <w:tc>
          <w:tcPr>
            <w:tcW w:w="2272" w:type="dxa"/>
          </w:tcPr>
          <w:p w14:paraId="1A7132B3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03B2C7A9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7CA24E92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3B9F0F04" w14:textId="77777777" w:rsidTr="00855FF5">
        <w:tc>
          <w:tcPr>
            <w:tcW w:w="2272" w:type="dxa"/>
            <w:vAlign w:val="center"/>
          </w:tcPr>
          <w:p w14:paraId="03FF44EE" w14:textId="77777777" w:rsidR="00B25E43" w:rsidRDefault="00B25E43" w:rsidP="00855FF5">
            <w:r w:rsidRPr="00004785">
              <w:rPr>
                <w:rFonts w:ascii="Arial" w:hAnsi="Arial" w:cs="Arial"/>
                <w:color w:val="202122"/>
                <w:szCs w:val="22"/>
              </w:rPr>
              <w:t>후카가와</w:t>
            </w:r>
          </w:p>
        </w:tc>
        <w:tc>
          <w:tcPr>
            <w:tcW w:w="2272" w:type="dxa"/>
          </w:tcPr>
          <w:p w14:paraId="730403D9" w14:textId="77777777" w:rsidR="00B25E43" w:rsidRDefault="00B25E43" w:rsidP="00855FF5">
            <w:r w:rsidRPr="00004785">
              <w:t>Fukagawa</w:t>
            </w:r>
          </w:p>
        </w:tc>
        <w:tc>
          <w:tcPr>
            <w:tcW w:w="2272" w:type="dxa"/>
            <w:vAlign w:val="center"/>
          </w:tcPr>
          <w:p w14:paraId="7C148E2B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深川</w:t>
            </w:r>
          </w:p>
        </w:tc>
      </w:tr>
      <w:tr w:rsidR="00B25E43" w14:paraId="74CCAA95" w14:textId="77777777" w:rsidTr="00855FF5">
        <w:tc>
          <w:tcPr>
            <w:tcW w:w="2272" w:type="dxa"/>
            <w:vAlign w:val="center"/>
          </w:tcPr>
          <w:p w14:paraId="600FEEF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기타이치얀</w:t>
            </w:r>
          </w:p>
        </w:tc>
        <w:tc>
          <w:tcPr>
            <w:tcW w:w="2272" w:type="dxa"/>
          </w:tcPr>
          <w:p w14:paraId="5E500DEA" w14:textId="77777777" w:rsidR="00B25E43" w:rsidRPr="00B649BB" w:rsidRDefault="00B25E43" w:rsidP="00855FF5">
            <w:r w:rsidRPr="00004785">
              <w:t>Kitaichiyan</w:t>
            </w:r>
          </w:p>
        </w:tc>
        <w:tc>
          <w:tcPr>
            <w:tcW w:w="2272" w:type="dxa"/>
            <w:vAlign w:val="center"/>
          </w:tcPr>
          <w:p w14:paraId="4032B81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北一已</w:t>
            </w:r>
          </w:p>
        </w:tc>
      </w:tr>
      <w:tr w:rsidR="00B25E43" w14:paraId="3D2FFB88" w14:textId="77777777" w:rsidTr="00855FF5">
        <w:tc>
          <w:tcPr>
            <w:tcW w:w="2272" w:type="dxa"/>
            <w:vAlign w:val="center"/>
          </w:tcPr>
          <w:p w14:paraId="6AB915B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짓푸베쓰</w:t>
            </w:r>
          </w:p>
        </w:tc>
        <w:tc>
          <w:tcPr>
            <w:tcW w:w="2272" w:type="dxa"/>
          </w:tcPr>
          <w:p w14:paraId="59838DA9" w14:textId="77777777" w:rsidR="00B25E43" w:rsidRPr="00B649BB" w:rsidRDefault="00B25E43" w:rsidP="00855FF5">
            <w:r w:rsidRPr="00004785">
              <w:t>Chippubetsu</w:t>
            </w:r>
          </w:p>
        </w:tc>
        <w:tc>
          <w:tcPr>
            <w:tcW w:w="2272" w:type="dxa"/>
            <w:vAlign w:val="center"/>
          </w:tcPr>
          <w:p w14:paraId="26DE675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秩父別</w:t>
            </w:r>
          </w:p>
        </w:tc>
      </w:tr>
      <w:tr w:rsidR="00B25E43" w14:paraId="231D7605" w14:textId="77777777" w:rsidTr="00855FF5">
        <w:tc>
          <w:tcPr>
            <w:tcW w:w="2272" w:type="dxa"/>
            <w:vAlign w:val="center"/>
          </w:tcPr>
          <w:p w14:paraId="74D1525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기타칫푸베쓰</w:t>
            </w:r>
          </w:p>
        </w:tc>
        <w:tc>
          <w:tcPr>
            <w:tcW w:w="2272" w:type="dxa"/>
          </w:tcPr>
          <w:p w14:paraId="1D50CDD1" w14:textId="77777777" w:rsidR="00B25E43" w:rsidRPr="00B649BB" w:rsidRDefault="00B25E43" w:rsidP="00855FF5">
            <w:r w:rsidRPr="00004785">
              <w:t>Kitachipubetsu</w:t>
            </w:r>
          </w:p>
        </w:tc>
        <w:tc>
          <w:tcPr>
            <w:tcW w:w="2272" w:type="dxa"/>
            <w:vAlign w:val="center"/>
          </w:tcPr>
          <w:p w14:paraId="3FF4884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北秩父別</w:t>
            </w:r>
          </w:p>
        </w:tc>
      </w:tr>
      <w:tr w:rsidR="00B25E43" w14:paraId="05451E04" w14:textId="77777777" w:rsidTr="00855FF5">
        <w:tc>
          <w:tcPr>
            <w:tcW w:w="2272" w:type="dxa"/>
            <w:vAlign w:val="center"/>
          </w:tcPr>
          <w:p w14:paraId="3C45705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이시카리누마타</w:t>
            </w:r>
          </w:p>
        </w:tc>
        <w:tc>
          <w:tcPr>
            <w:tcW w:w="2272" w:type="dxa"/>
          </w:tcPr>
          <w:p w14:paraId="4EF28660" w14:textId="77777777" w:rsidR="00B25E43" w:rsidRPr="00B649BB" w:rsidRDefault="00B25E43" w:rsidP="00855FF5">
            <w:r w:rsidRPr="00004785">
              <w:t>Ishikarinumata</w:t>
            </w:r>
          </w:p>
        </w:tc>
        <w:tc>
          <w:tcPr>
            <w:tcW w:w="2272" w:type="dxa"/>
            <w:vAlign w:val="center"/>
          </w:tcPr>
          <w:p w14:paraId="4919FE7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石狩沼田</w:t>
            </w:r>
          </w:p>
        </w:tc>
      </w:tr>
    </w:tbl>
    <w:p w14:paraId="479D24B1" w14:textId="77777777" w:rsidR="00B25E43" w:rsidRPr="00AF07E5" w:rsidRDefault="00B25E43" w:rsidP="00B25E43">
      <w:pPr>
        <w:ind w:left="1760"/>
        <w:rPr>
          <w:rFonts w:hint="eastAsia"/>
          <w:b/>
          <w:bCs/>
        </w:rPr>
      </w:pPr>
    </w:p>
    <w:p w14:paraId="72957EB4" w14:textId="77777777" w:rsidR="00B25E43" w:rsidRPr="00313E87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세키쇼선 Sekisho main line </w:t>
      </w:r>
      <w:r w:rsidRPr="00F75B43">
        <w:rPr>
          <w:rFonts w:hint="eastAsia"/>
          <w:b/>
          <w:bCs/>
        </w:rPr>
        <w:t>石勝線</w:t>
      </w:r>
    </w:p>
    <w:p w14:paraId="6C2AA883" w14:textId="77777777" w:rsidR="00B25E43" w:rsidRPr="00313E87" w:rsidRDefault="00B25E43" w:rsidP="00B25E43">
      <w:pPr>
        <w:numPr>
          <w:ilvl w:val="2"/>
          <w:numId w:val="7"/>
        </w:numPr>
        <w:rPr>
          <w:b/>
          <w:bCs/>
        </w:rPr>
      </w:pPr>
      <w:r w:rsidRPr="00313E87">
        <w:rPr>
          <w:rFonts w:hint="eastAsia"/>
          <w:b/>
          <w:bCs/>
        </w:rPr>
        <w:t>본선</w:t>
      </w:r>
      <w:r w:rsidRPr="00313E87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19607E3D" w14:textId="77777777" w:rsidTr="00855FF5">
        <w:tc>
          <w:tcPr>
            <w:tcW w:w="2272" w:type="dxa"/>
          </w:tcPr>
          <w:p w14:paraId="3B8FA3CC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108BACD8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597284E0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00CD765E" w14:textId="77777777" w:rsidTr="00855FF5">
        <w:tc>
          <w:tcPr>
            <w:tcW w:w="2272" w:type="dxa"/>
            <w:vAlign w:val="center"/>
          </w:tcPr>
          <w:p w14:paraId="25D79D1D" w14:textId="77777777" w:rsidR="00B25E43" w:rsidRDefault="00B25E43" w:rsidP="00855FF5">
            <w:r w:rsidRPr="00004785">
              <w:rPr>
                <w:rFonts w:ascii="Arial" w:hAnsi="Arial" w:cs="Arial"/>
                <w:color w:val="202122"/>
                <w:szCs w:val="22"/>
              </w:rPr>
              <w:t>미나미치토세</w:t>
            </w:r>
          </w:p>
        </w:tc>
        <w:tc>
          <w:tcPr>
            <w:tcW w:w="2272" w:type="dxa"/>
          </w:tcPr>
          <w:p w14:paraId="5BB328CA" w14:textId="77777777" w:rsidR="00B25E43" w:rsidRDefault="00B25E43" w:rsidP="00855FF5">
            <w:r w:rsidRPr="00004785">
              <w:t>Minamichitose</w:t>
            </w:r>
          </w:p>
        </w:tc>
        <w:tc>
          <w:tcPr>
            <w:tcW w:w="2272" w:type="dxa"/>
            <w:vAlign w:val="center"/>
          </w:tcPr>
          <w:p w14:paraId="0330C3A0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南千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歳</w:t>
            </w:r>
          </w:p>
        </w:tc>
      </w:tr>
      <w:tr w:rsidR="00B25E43" w14:paraId="132BEDF2" w14:textId="77777777" w:rsidTr="00855FF5">
        <w:tc>
          <w:tcPr>
            <w:tcW w:w="2272" w:type="dxa"/>
            <w:vAlign w:val="center"/>
          </w:tcPr>
          <w:p w14:paraId="6542B23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고마사토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ABADB8F" w14:textId="77777777" w:rsidR="00B25E43" w:rsidRPr="00B649BB" w:rsidRDefault="00B25E43" w:rsidP="00855FF5">
            <w:r w:rsidRPr="00004785">
              <w:t>Komasato Signal Station</w:t>
            </w:r>
          </w:p>
        </w:tc>
        <w:tc>
          <w:tcPr>
            <w:tcW w:w="2272" w:type="dxa"/>
            <w:vAlign w:val="center"/>
          </w:tcPr>
          <w:p w14:paraId="7D85DAE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駒里信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3490D612" w14:textId="77777777" w:rsidTr="00855FF5">
        <w:tc>
          <w:tcPr>
            <w:tcW w:w="2272" w:type="dxa"/>
            <w:vAlign w:val="center"/>
          </w:tcPr>
          <w:p w14:paraId="1754138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니시하야키타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0F7E5892" w14:textId="77777777" w:rsidR="00B25E43" w:rsidRPr="00B649BB" w:rsidRDefault="00B25E43" w:rsidP="00855FF5">
            <w:r w:rsidRPr="00004785">
              <w:t>Nishihayakita Signal Station</w:t>
            </w:r>
          </w:p>
        </w:tc>
        <w:tc>
          <w:tcPr>
            <w:tcW w:w="2272" w:type="dxa"/>
            <w:vAlign w:val="center"/>
          </w:tcPr>
          <w:p w14:paraId="7D189EC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西早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来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420F60C9" w14:textId="77777777" w:rsidTr="00855FF5">
        <w:tc>
          <w:tcPr>
            <w:tcW w:w="2272" w:type="dxa"/>
            <w:vAlign w:val="center"/>
          </w:tcPr>
          <w:p w14:paraId="337141F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오이와케</w:t>
            </w:r>
          </w:p>
        </w:tc>
        <w:tc>
          <w:tcPr>
            <w:tcW w:w="2272" w:type="dxa"/>
          </w:tcPr>
          <w:p w14:paraId="1AFD4B66" w14:textId="77777777" w:rsidR="00B25E43" w:rsidRPr="00B649BB" w:rsidRDefault="00B25E43" w:rsidP="00855FF5">
            <w:r w:rsidRPr="00004785">
              <w:t>Oiwake</w:t>
            </w:r>
          </w:p>
        </w:tc>
        <w:tc>
          <w:tcPr>
            <w:tcW w:w="2272" w:type="dxa"/>
            <w:vAlign w:val="center"/>
          </w:tcPr>
          <w:p w14:paraId="02423C4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追分</w:t>
            </w:r>
          </w:p>
        </w:tc>
      </w:tr>
      <w:tr w:rsidR="00B25E43" w14:paraId="29448B69" w14:textId="77777777" w:rsidTr="00855FF5">
        <w:tc>
          <w:tcPr>
            <w:tcW w:w="2272" w:type="dxa"/>
            <w:vAlign w:val="center"/>
          </w:tcPr>
          <w:p w14:paraId="6300D59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히가시오이와케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320DDE4A" w14:textId="77777777" w:rsidR="00B25E43" w:rsidRPr="00B649BB" w:rsidRDefault="00B25E43" w:rsidP="00855FF5">
            <w:r w:rsidRPr="00004785">
              <w:t>Higashi-Oiwake Signal Station</w:t>
            </w:r>
          </w:p>
        </w:tc>
        <w:tc>
          <w:tcPr>
            <w:tcW w:w="2272" w:type="dxa"/>
            <w:vAlign w:val="center"/>
          </w:tcPr>
          <w:p w14:paraId="591582B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東追分信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191E9242" w14:textId="77777777" w:rsidTr="00855FF5">
        <w:tc>
          <w:tcPr>
            <w:tcW w:w="2272" w:type="dxa"/>
            <w:vAlign w:val="center"/>
          </w:tcPr>
          <w:p w14:paraId="45A5085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가와바타</w:t>
            </w:r>
          </w:p>
        </w:tc>
        <w:tc>
          <w:tcPr>
            <w:tcW w:w="2272" w:type="dxa"/>
          </w:tcPr>
          <w:p w14:paraId="673D0F13" w14:textId="77777777" w:rsidR="00B25E43" w:rsidRPr="00B649BB" w:rsidRDefault="00B25E43" w:rsidP="00855FF5">
            <w:r w:rsidRPr="00004785">
              <w:t>Kawabata</w:t>
            </w:r>
          </w:p>
        </w:tc>
        <w:tc>
          <w:tcPr>
            <w:tcW w:w="2272" w:type="dxa"/>
            <w:vAlign w:val="center"/>
          </w:tcPr>
          <w:p w14:paraId="2C782B3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川端</w:t>
            </w:r>
          </w:p>
        </w:tc>
      </w:tr>
      <w:tr w:rsidR="00B25E43" w14:paraId="4E9B8213" w14:textId="77777777" w:rsidTr="00855FF5">
        <w:tc>
          <w:tcPr>
            <w:tcW w:w="2272" w:type="dxa"/>
            <w:vAlign w:val="center"/>
          </w:tcPr>
          <w:p w14:paraId="44DDA71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다키노시타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065F471E" w14:textId="77777777" w:rsidR="00B25E43" w:rsidRPr="00B649BB" w:rsidRDefault="00B25E43" w:rsidP="00855FF5">
            <w:r w:rsidRPr="00004785">
              <w:t>Takinoshita Signal Station</w:t>
            </w:r>
          </w:p>
        </w:tc>
        <w:tc>
          <w:tcPr>
            <w:tcW w:w="2272" w:type="dxa"/>
            <w:vAlign w:val="center"/>
          </w:tcPr>
          <w:p w14:paraId="1037FAC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滝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ノ下信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3088E128" w14:textId="77777777" w:rsidTr="00855FF5">
        <w:tc>
          <w:tcPr>
            <w:tcW w:w="2272" w:type="dxa"/>
            <w:vAlign w:val="center"/>
          </w:tcPr>
          <w:p w14:paraId="3ED9E31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다키노우에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7E93761" w14:textId="77777777" w:rsidR="00B25E43" w:rsidRPr="00B649BB" w:rsidRDefault="00B25E43" w:rsidP="00855FF5">
            <w:r w:rsidRPr="00004785">
              <w:t>Takinoue Signal Station</w:t>
            </w:r>
          </w:p>
        </w:tc>
        <w:tc>
          <w:tcPr>
            <w:tcW w:w="2272" w:type="dxa"/>
            <w:vAlign w:val="center"/>
          </w:tcPr>
          <w:p w14:paraId="58FE582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滝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ノ上信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3BF917E9" w14:textId="77777777" w:rsidTr="00855FF5">
        <w:tc>
          <w:tcPr>
            <w:tcW w:w="2272" w:type="dxa"/>
            <w:vAlign w:val="center"/>
          </w:tcPr>
          <w:p w14:paraId="0E32813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도미사토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293F1F9" w14:textId="77777777" w:rsidR="00B25E43" w:rsidRPr="00B649BB" w:rsidRDefault="00B25E43" w:rsidP="00855FF5">
            <w:r w:rsidRPr="00004785">
              <w:t>Tomisato Signal Station</w:t>
            </w:r>
          </w:p>
        </w:tc>
        <w:tc>
          <w:tcPr>
            <w:tcW w:w="2272" w:type="dxa"/>
            <w:vAlign w:val="center"/>
          </w:tcPr>
          <w:p w14:paraId="40B6B2E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十三里信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27360AE3" w14:textId="77777777" w:rsidTr="00855FF5">
        <w:tc>
          <w:tcPr>
            <w:tcW w:w="2272" w:type="dxa"/>
            <w:vAlign w:val="center"/>
          </w:tcPr>
          <w:p w14:paraId="5E172BF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신유바리</w:t>
            </w:r>
          </w:p>
        </w:tc>
        <w:tc>
          <w:tcPr>
            <w:tcW w:w="2272" w:type="dxa"/>
          </w:tcPr>
          <w:p w14:paraId="39FFB41F" w14:textId="77777777" w:rsidR="00B25E43" w:rsidRPr="00B649BB" w:rsidRDefault="00B25E43" w:rsidP="00855FF5">
            <w:r w:rsidRPr="00004785">
              <w:t>Shin-Yubari</w:t>
            </w:r>
          </w:p>
        </w:tc>
        <w:tc>
          <w:tcPr>
            <w:tcW w:w="2272" w:type="dxa"/>
            <w:vAlign w:val="center"/>
          </w:tcPr>
          <w:p w14:paraId="21ADE4F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新夕張</w:t>
            </w:r>
          </w:p>
        </w:tc>
      </w:tr>
      <w:tr w:rsidR="00B25E43" w14:paraId="45C6D4BC" w14:textId="77777777" w:rsidTr="00855FF5">
        <w:tc>
          <w:tcPr>
            <w:tcW w:w="2272" w:type="dxa"/>
            <w:vAlign w:val="center"/>
          </w:tcPr>
          <w:p w14:paraId="5F4C658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가에데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10E0D02E" w14:textId="77777777" w:rsidR="00B25E43" w:rsidRPr="00B649BB" w:rsidRDefault="00B25E43" w:rsidP="00855FF5">
            <w:r w:rsidRPr="00004785">
              <w:t>Kaede Signal Station</w:t>
            </w:r>
          </w:p>
        </w:tc>
        <w:tc>
          <w:tcPr>
            <w:tcW w:w="2272" w:type="dxa"/>
            <w:vAlign w:val="center"/>
          </w:tcPr>
          <w:p w14:paraId="1B9F352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楓信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3EF58021" w14:textId="77777777" w:rsidTr="00855FF5">
        <w:tc>
          <w:tcPr>
            <w:tcW w:w="2272" w:type="dxa"/>
            <w:vAlign w:val="center"/>
          </w:tcPr>
          <w:p w14:paraId="77DC19A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오사와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51D0B79E" w14:textId="77777777" w:rsidR="00B25E43" w:rsidRPr="00B649BB" w:rsidRDefault="00B25E43" w:rsidP="00855FF5">
            <w:r w:rsidRPr="00004785">
              <w:t>Osawa Signalmaster</w:t>
            </w:r>
          </w:p>
        </w:tc>
        <w:tc>
          <w:tcPr>
            <w:tcW w:w="2272" w:type="dxa"/>
            <w:vAlign w:val="center"/>
          </w:tcPr>
          <w:p w14:paraId="4F20F8C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オサワ信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3CB6A502" w14:textId="77777777" w:rsidTr="00855FF5">
        <w:tc>
          <w:tcPr>
            <w:tcW w:w="2272" w:type="dxa"/>
            <w:vAlign w:val="center"/>
          </w:tcPr>
          <w:p w14:paraId="6B41398B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히가시오사와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049753E" w14:textId="77777777" w:rsidR="00B25E43" w:rsidRPr="00B649BB" w:rsidRDefault="00B25E43" w:rsidP="00855FF5">
            <w:r w:rsidRPr="00004785">
              <w:t>Higashiosawa Signal Station</w:t>
            </w:r>
          </w:p>
        </w:tc>
        <w:tc>
          <w:tcPr>
            <w:tcW w:w="2272" w:type="dxa"/>
            <w:vAlign w:val="center"/>
          </w:tcPr>
          <w:p w14:paraId="5D23AD2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東オサワ信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308D8673" w14:textId="77777777" w:rsidTr="00855FF5">
        <w:tc>
          <w:tcPr>
            <w:tcW w:w="2272" w:type="dxa"/>
            <w:vAlign w:val="center"/>
          </w:tcPr>
          <w:p w14:paraId="45E5108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lastRenderedPageBreak/>
              <w:t>세이후잔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7FB7B380" w14:textId="77777777" w:rsidR="00B25E43" w:rsidRPr="00B649BB" w:rsidRDefault="00B25E43" w:rsidP="00855FF5">
            <w:r w:rsidRPr="00004785">
              <w:t>Seifuzan Signal Station</w:t>
            </w:r>
          </w:p>
        </w:tc>
        <w:tc>
          <w:tcPr>
            <w:tcW w:w="2272" w:type="dxa"/>
            <w:vAlign w:val="center"/>
          </w:tcPr>
          <w:p w14:paraId="456E390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清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風山信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406033E6" w14:textId="77777777" w:rsidTr="00855FF5">
        <w:tc>
          <w:tcPr>
            <w:tcW w:w="2272" w:type="dxa"/>
            <w:vAlign w:val="center"/>
          </w:tcPr>
          <w:p w14:paraId="406BAE4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오니토게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7E091AED" w14:textId="77777777" w:rsidR="00B25E43" w:rsidRPr="00B649BB" w:rsidRDefault="00B25E43" w:rsidP="00855FF5">
            <w:r w:rsidRPr="00004785">
              <w:rPr>
                <w:strike/>
              </w:rPr>
              <w:t>Onitoge Signal Station</w:t>
            </w:r>
          </w:p>
        </w:tc>
        <w:tc>
          <w:tcPr>
            <w:tcW w:w="2272" w:type="dxa"/>
            <w:vAlign w:val="center"/>
          </w:tcPr>
          <w:p w14:paraId="3E5AE71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strike/>
                <w:color w:val="202122"/>
                <w:szCs w:val="22"/>
                <w:lang w:eastAsia="ja-JP"/>
              </w:rPr>
              <w:t>鬼峠信</w:t>
            </w:r>
            <w:r>
              <w:rPr>
                <w:rFonts w:ascii="새굴림" w:eastAsia="새굴림" w:hAnsi="새굴림" w:cs="새굴림" w:hint="eastAsia"/>
                <w:strike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strike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70B17848" w14:textId="77777777" w:rsidTr="00855FF5">
        <w:tc>
          <w:tcPr>
            <w:tcW w:w="2272" w:type="dxa"/>
            <w:vAlign w:val="center"/>
          </w:tcPr>
          <w:p w14:paraId="45B3D087" w14:textId="77777777" w:rsidR="00B25E43" w:rsidRDefault="00B25E43" w:rsidP="00855FF5">
            <w:pPr>
              <w:rPr>
                <w:rFonts w:ascii="Arial" w:hAnsi="Arial" w:cs="Arial"/>
                <w:strike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시무캇푸</w:t>
            </w:r>
          </w:p>
        </w:tc>
        <w:tc>
          <w:tcPr>
            <w:tcW w:w="2272" w:type="dxa"/>
          </w:tcPr>
          <w:p w14:paraId="1E5399F2" w14:textId="77777777" w:rsidR="00B25E43" w:rsidRPr="00B649BB" w:rsidRDefault="00B25E43" w:rsidP="00855FF5">
            <w:r w:rsidRPr="00004785">
              <w:t>Shimukappu</w:t>
            </w:r>
          </w:p>
        </w:tc>
        <w:tc>
          <w:tcPr>
            <w:tcW w:w="2272" w:type="dxa"/>
            <w:vAlign w:val="center"/>
          </w:tcPr>
          <w:p w14:paraId="084596A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占冠</w:t>
            </w:r>
          </w:p>
        </w:tc>
      </w:tr>
      <w:tr w:rsidR="00B25E43" w14:paraId="0416FFB3" w14:textId="77777777" w:rsidTr="00855FF5">
        <w:tc>
          <w:tcPr>
            <w:tcW w:w="2272" w:type="dxa"/>
            <w:vAlign w:val="center"/>
          </w:tcPr>
          <w:p w14:paraId="6360466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히가시시무캇푸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7F7A057B" w14:textId="77777777" w:rsidR="00B25E43" w:rsidRPr="00B649BB" w:rsidRDefault="00B25E43" w:rsidP="00855FF5">
            <w:r w:rsidRPr="00004785">
              <w:t>Higashishimukappu Signalmaster</w:t>
            </w:r>
          </w:p>
        </w:tc>
        <w:tc>
          <w:tcPr>
            <w:tcW w:w="2272" w:type="dxa"/>
            <w:vAlign w:val="center"/>
          </w:tcPr>
          <w:p w14:paraId="073129A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東占冠信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4EC6E925" w14:textId="77777777" w:rsidTr="00855FF5">
        <w:tc>
          <w:tcPr>
            <w:tcW w:w="2272" w:type="dxa"/>
            <w:vAlign w:val="center"/>
          </w:tcPr>
          <w:p w14:paraId="015C335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다키노사와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9299A98" w14:textId="77777777" w:rsidR="00B25E43" w:rsidRPr="00B649BB" w:rsidRDefault="00B25E43" w:rsidP="00855FF5">
            <w:r w:rsidRPr="00004785">
              <w:t>Takinosawa Signal Station</w:t>
            </w:r>
          </w:p>
        </w:tc>
        <w:tc>
          <w:tcPr>
            <w:tcW w:w="2272" w:type="dxa"/>
            <w:vAlign w:val="center"/>
          </w:tcPr>
          <w:p w14:paraId="5C1C8FD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滝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ノ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沢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2FF4985F" w14:textId="77777777" w:rsidTr="00855FF5">
        <w:tc>
          <w:tcPr>
            <w:tcW w:w="2272" w:type="dxa"/>
            <w:vAlign w:val="center"/>
          </w:tcPr>
          <w:p w14:paraId="3FEB199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호로카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3940A372" w14:textId="77777777" w:rsidR="00B25E43" w:rsidRPr="00B649BB" w:rsidRDefault="00B25E43" w:rsidP="00855FF5">
            <w:r w:rsidRPr="00004785">
              <w:t>Horoka Signal Station</w:t>
            </w:r>
          </w:p>
        </w:tc>
        <w:tc>
          <w:tcPr>
            <w:tcW w:w="2272" w:type="dxa"/>
            <w:vAlign w:val="center"/>
          </w:tcPr>
          <w:p w14:paraId="7FCB291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ホロカ信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1CE209A1" w14:textId="77777777" w:rsidTr="00855FF5">
        <w:tc>
          <w:tcPr>
            <w:tcW w:w="2272" w:type="dxa"/>
            <w:vAlign w:val="center"/>
          </w:tcPr>
          <w:p w14:paraId="55864AC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도마무</w:t>
            </w:r>
          </w:p>
        </w:tc>
        <w:tc>
          <w:tcPr>
            <w:tcW w:w="2272" w:type="dxa"/>
          </w:tcPr>
          <w:p w14:paraId="1BEEAA94" w14:textId="77777777" w:rsidR="00B25E43" w:rsidRPr="00B649BB" w:rsidRDefault="00B25E43" w:rsidP="00855FF5">
            <w:r w:rsidRPr="00004785">
              <w:t>Tomamu</w:t>
            </w:r>
          </w:p>
        </w:tc>
        <w:tc>
          <w:tcPr>
            <w:tcW w:w="2272" w:type="dxa"/>
            <w:vAlign w:val="center"/>
          </w:tcPr>
          <w:p w14:paraId="2E12A8C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トマム</w:t>
            </w:r>
          </w:p>
        </w:tc>
      </w:tr>
      <w:tr w:rsidR="00B25E43" w14:paraId="5431F47B" w14:textId="77777777" w:rsidTr="00855FF5">
        <w:tc>
          <w:tcPr>
            <w:tcW w:w="2272" w:type="dxa"/>
            <w:vAlign w:val="center"/>
          </w:tcPr>
          <w:p w14:paraId="26981A7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구시나이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343C0AD1" w14:textId="77777777" w:rsidR="00B25E43" w:rsidRPr="00B649BB" w:rsidRDefault="00B25E43" w:rsidP="00855FF5">
            <w:r w:rsidRPr="00004785">
              <w:t>Kushinai Signal Station</w:t>
            </w:r>
          </w:p>
        </w:tc>
        <w:tc>
          <w:tcPr>
            <w:tcW w:w="2272" w:type="dxa"/>
            <w:vAlign w:val="center"/>
          </w:tcPr>
          <w:p w14:paraId="7E77C79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串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5BD7F521" w14:textId="77777777" w:rsidTr="00855FF5">
        <w:tc>
          <w:tcPr>
            <w:tcW w:w="2272" w:type="dxa"/>
            <w:vAlign w:val="center"/>
          </w:tcPr>
          <w:p w14:paraId="1B7CE4B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가미오치아이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215FAFCE" w14:textId="77777777" w:rsidR="00B25E43" w:rsidRPr="00B649BB" w:rsidRDefault="00B25E43" w:rsidP="00855FF5">
            <w:r w:rsidRPr="00004785">
              <w:t>Kamiocchiai Traffic Signal</w:t>
            </w:r>
          </w:p>
        </w:tc>
        <w:tc>
          <w:tcPr>
            <w:tcW w:w="2272" w:type="dxa"/>
            <w:vAlign w:val="center"/>
          </w:tcPr>
          <w:p w14:paraId="6EE82B7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上落合信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62CEAE78" w14:textId="77777777" w:rsidTr="00855FF5">
        <w:tc>
          <w:tcPr>
            <w:tcW w:w="2272" w:type="dxa"/>
            <w:vAlign w:val="center"/>
          </w:tcPr>
          <w:p w14:paraId="06E3D3B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신카리카치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6D3E26C9" w14:textId="77777777" w:rsidR="00B25E43" w:rsidRPr="00B649BB" w:rsidRDefault="00B25E43" w:rsidP="00855FF5">
            <w:r w:rsidRPr="00004785">
              <w:t>Shinkarikachi Signal Station</w:t>
            </w:r>
          </w:p>
        </w:tc>
        <w:tc>
          <w:tcPr>
            <w:tcW w:w="2272" w:type="dxa"/>
            <w:vAlign w:val="center"/>
          </w:tcPr>
          <w:p w14:paraId="0462F14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新狩勝信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15186318" w14:textId="77777777" w:rsidTr="00855FF5">
        <w:tc>
          <w:tcPr>
            <w:tcW w:w="2272" w:type="dxa"/>
            <w:vAlign w:val="center"/>
          </w:tcPr>
          <w:p w14:paraId="2E08199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히로우치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07CABA8F" w14:textId="77777777" w:rsidR="00B25E43" w:rsidRPr="00B649BB" w:rsidRDefault="00B25E43" w:rsidP="00855FF5">
            <w:r w:rsidRPr="00004785">
              <w:t>Hirouchi Signal Station</w:t>
            </w:r>
          </w:p>
        </w:tc>
        <w:tc>
          <w:tcPr>
            <w:tcW w:w="2272" w:type="dxa"/>
            <w:vAlign w:val="center"/>
          </w:tcPr>
          <w:p w14:paraId="0763A75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広内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053308FB" w14:textId="77777777" w:rsidTr="00855FF5">
        <w:tc>
          <w:tcPr>
            <w:tcW w:w="2272" w:type="dxa"/>
            <w:vAlign w:val="center"/>
          </w:tcPr>
          <w:p w14:paraId="639E4E0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니시신토쿠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004785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B257415" w14:textId="77777777" w:rsidR="00B25E43" w:rsidRPr="00B649BB" w:rsidRDefault="00B25E43" w:rsidP="00855FF5">
            <w:r w:rsidRPr="00004785">
              <w:t>Nishishintoku Signal Station</w:t>
            </w:r>
          </w:p>
        </w:tc>
        <w:tc>
          <w:tcPr>
            <w:tcW w:w="2272" w:type="dxa"/>
            <w:vAlign w:val="center"/>
          </w:tcPr>
          <w:p w14:paraId="76E3334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西新得信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14:paraId="7ED5608E" w14:textId="77777777" w:rsidTr="00855FF5">
        <w:tc>
          <w:tcPr>
            <w:tcW w:w="2272" w:type="dxa"/>
            <w:vAlign w:val="center"/>
          </w:tcPr>
          <w:p w14:paraId="11EC451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004785">
              <w:rPr>
                <w:rFonts w:ascii="Arial" w:hAnsi="Arial" w:cs="Arial"/>
                <w:color w:val="202122"/>
                <w:szCs w:val="22"/>
              </w:rPr>
              <w:t>신토쿠</w:t>
            </w:r>
          </w:p>
        </w:tc>
        <w:tc>
          <w:tcPr>
            <w:tcW w:w="2272" w:type="dxa"/>
          </w:tcPr>
          <w:p w14:paraId="3023A799" w14:textId="77777777" w:rsidR="00B25E43" w:rsidRPr="00B649BB" w:rsidRDefault="00B25E43" w:rsidP="00855FF5">
            <w:r w:rsidRPr="00004785">
              <w:t>Shintoku</w:t>
            </w:r>
          </w:p>
        </w:tc>
        <w:tc>
          <w:tcPr>
            <w:tcW w:w="2272" w:type="dxa"/>
            <w:vAlign w:val="center"/>
          </w:tcPr>
          <w:p w14:paraId="62E1786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新得</w:t>
            </w:r>
          </w:p>
        </w:tc>
      </w:tr>
    </w:tbl>
    <w:p w14:paraId="5AE636EC" w14:textId="77777777" w:rsidR="00B25E43" w:rsidRPr="00313E87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세키호쿠선 Sekihoku main line </w:t>
      </w:r>
      <w:r w:rsidRPr="00F75B43">
        <w:rPr>
          <w:rFonts w:hint="eastAsia"/>
          <w:b/>
          <w:bCs/>
        </w:rPr>
        <w:t>石北本線</w:t>
      </w:r>
    </w:p>
    <w:p w14:paraId="4CD5E801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 w:rsidRPr="00313E87">
        <w:rPr>
          <w:rFonts w:hint="eastAsia"/>
          <w:b/>
          <w:bCs/>
        </w:rPr>
        <w:t>본선</w:t>
      </w:r>
      <w:r w:rsidRPr="00313E87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0644C57C" w14:textId="77777777" w:rsidTr="00855FF5">
        <w:tc>
          <w:tcPr>
            <w:tcW w:w="2272" w:type="dxa"/>
          </w:tcPr>
          <w:p w14:paraId="45325A43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37BD8565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7CB35159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6664058" w14:textId="77777777" w:rsidTr="00855FF5">
        <w:tc>
          <w:tcPr>
            <w:tcW w:w="2272" w:type="dxa"/>
            <w:vAlign w:val="center"/>
          </w:tcPr>
          <w:p w14:paraId="1758ED28" w14:textId="77777777" w:rsidR="00B25E43" w:rsidRDefault="00B25E43" w:rsidP="00855FF5"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아사히카와</w:t>
            </w:r>
          </w:p>
        </w:tc>
        <w:tc>
          <w:tcPr>
            <w:tcW w:w="2272" w:type="dxa"/>
          </w:tcPr>
          <w:p w14:paraId="498ED978" w14:textId="77777777" w:rsidR="00B25E43" w:rsidRDefault="00B25E43" w:rsidP="00855FF5">
            <w:r w:rsidRPr="00220501">
              <w:br/>
            </w:r>
            <w:r w:rsidRPr="00D26EAB">
              <w:t>Asahikawa</w:t>
            </w:r>
          </w:p>
        </w:tc>
        <w:tc>
          <w:tcPr>
            <w:tcW w:w="2272" w:type="dxa"/>
            <w:vAlign w:val="center"/>
          </w:tcPr>
          <w:p w14:paraId="0839A471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旭川</w:t>
            </w:r>
          </w:p>
        </w:tc>
      </w:tr>
      <w:tr w:rsidR="00B25E43" w14:paraId="3A655940" w14:textId="77777777" w:rsidTr="00855FF5">
        <w:tc>
          <w:tcPr>
            <w:tcW w:w="2272" w:type="dxa"/>
            <w:vAlign w:val="center"/>
          </w:tcPr>
          <w:p w14:paraId="3BBF39C6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아사히카와요조</w:t>
            </w:r>
          </w:p>
        </w:tc>
        <w:tc>
          <w:tcPr>
            <w:tcW w:w="2272" w:type="dxa"/>
          </w:tcPr>
          <w:p w14:paraId="3218378C" w14:textId="77777777" w:rsidR="00B25E43" w:rsidRPr="00B649BB" w:rsidRDefault="00B25E43" w:rsidP="00855FF5">
            <w:r w:rsidRPr="00D26EAB">
              <w:t>Asahikawa Yojo</w:t>
            </w:r>
          </w:p>
        </w:tc>
        <w:tc>
          <w:tcPr>
            <w:tcW w:w="2272" w:type="dxa"/>
            <w:vAlign w:val="center"/>
          </w:tcPr>
          <w:p w14:paraId="6617CEC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旭川四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条</w:t>
            </w:r>
          </w:p>
        </w:tc>
      </w:tr>
      <w:tr w:rsidR="00B25E43" w14:paraId="17CD8ED8" w14:textId="77777777" w:rsidTr="00855FF5">
        <w:tc>
          <w:tcPr>
            <w:tcW w:w="2272" w:type="dxa"/>
            <w:vAlign w:val="center"/>
          </w:tcPr>
          <w:p w14:paraId="5D1DD0B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신아사히카와</w:t>
            </w:r>
          </w:p>
        </w:tc>
        <w:tc>
          <w:tcPr>
            <w:tcW w:w="2272" w:type="dxa"/>
          </w:tcPr>
          <w:p w14:paraId="5BDD5FA9" w14:textId="77777777" w:rsidR="00B25E43" w:rsidRPr="00B649BB" w:rsidRDefault="00B25E43" w:rsidP="00855FF5">
            <w:r w:rsidRPr="00D26EAB">
              <w:t>Shin-Asahikawa</w:t>
            </w:r>
            <w:r w:rsidRPr="00220501">
              <w:br/>
            </w:r>
          </w:p>
        </w:tc>
        <w:tc>
          <w:tcPr>
            <w:tcW w:w="2272" w:type="dxa"/>
            <w:vAlign w:val="center"/>
          </w:tcPr>
          <w:p w14:paraId="56ABCC6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新旭川</w:t>
            </w:r>
            <w:r>
              <w:rPr>
                <w:rFonts w:ascii="맑은 고딕" w:eastAsia="맑은 고딕" w:hAnsi="맑은 고딕" w:cs="맑은 고딕" w:hint="eastAsia"/>
                <w:color w:val="202122"/>
                <w:sz w:val="20"/>
                <w:szCs w:val="20"/>
              </w:rPr>
              <w:t>◇</w:t>
            </w:r>
          </w:p>
        </w:tc>
      </w:tr>
      <w:tr w:rsidR="00B25E43" w14:paraId="0AB47160" w14:textId="77777777" w:rsidTr="00855FF5">
        <w:tc>
          <w:tcPr>
            <w:tcW w:w="2272" w:type="dxa"/>
            <w:vAlign w:val="center"/>
          </w:tcPr>
          <w:p w14:paraId="43EDBEDF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</w:tc>
        <w:tc>
          <w:tcPr>
            <w:tcW w:w="2272" w:type="dxa"/>
          </w:tcPr>
          <w:p w14:paraId="12C05904" w14:textId="77777777" w:rsidR="00B25E43" w:rsidRPr="00B649BB" w:rsidRDefault="00B25E43" w:rsidP="00855FF5">
            <w:r w:rsidRPr="00D26EAB">
              <w:t>Minaminagayama</w:t>
            </w:r>
          </w:p>
        </w:tc>
        <w:tc>
          <w:tcPr>
            <w:tcW w:w="2272" w:type="dxa"/>
            <w:vAlign w:val="center"/>
          </w:tcPr>
          <w:p w14:paraId="7823A66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</w:p>
        </w:tc>
      </w:tr>
      <w:tr w:rsidR="00B25E43" w14:paraId="3D97F522" w14:textId="77777777" w:rsidTr="00855FF5">
        <w:tc>
          <w:tcPr>
            <w:tcW w:w="2272" w:type="dxa"/>
            <w:vAlign w:val="center"/>
          </w:tcPr>
          <w:p w14:paraId="476E3855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미나미나가야마</w:t>
            </w:r>
          </w:p>
        </w:tc>
        <w:tc>
          <w:tcPr>
            <w:tcW w:w="2272" w:type="dxa"/>
          </w:tcPr>
          <w:p w14:paraId="6A73E127" w14:textId="77777777" w:rsidR="00B25E43" w:rsidRPr="00B649BB" w:rsidRDefault="00B25E43" w:rsidP="00855FF5">
            <w:r w:rsidRPr="00D26EAB">
              <w:t>Higashi Asahikawa</w:t>
            </w:r>
          </w:p>
        </w:tc>
        <w:tc>
          <w:tcPr>
            <w:tcW w:w="2272" w:type="dxa"/>
            <w:vAlign w:val="center"/>
          </w:tcPr>
          <w:p w14:paraId="7A9191E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南永山</w:t>
            </w:r>
          </w:p>
        </w:tc>
      </w:tr>
      <w:tr w:rsidR="00B25E43" w14:paraId="6306FC55" w14:textId="77777777" w:rsidTr="00855FF5">
        <w:tc>
          <w:tcPr>
            <w:tcW w:w="2272" w:type="dxa"/>
            <w:vAlign w:val="center"/>
          </w:tcPr>
          <w:p w14:paraId="09A3F07F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히가시아사히카와</w:t>
            </w:r>
          </w:p>
        </w:tc>
        <w:tc>
          <w:tcPr>
            <w:tcW w:w="2272" w:type="dxa"/>
          </w:tcPr>
          <w:p w14:paraId="714DF520" w14:textId="77777777" w:rsidR="00B25E43" w:rsidRPr="00B649BB" w:rsidRDefault="00B25E43" w:rsidP="00855FF5">
            <w:r w:rsidRPr="00D26EAB">
              <w:t>Sakuraoka</w:t>
            </w:r>
          </w:p>
        </w:tc>
        <w:tc>
          <w:tcPr>
            <w:tcW w:w="2272" w:type="dxa"/>
            <w:vAlign w:val="center"/>
          </w:tcPr>
          <w:p w14:paraId="56C1C74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東旭川</w:t>
            </w:r>
          </w:p>
        </w:tc>
      </w:tr>
      <w:tr w:rsidR="00B25E43" w14:paraId="265BC591" w14:textId="77777777" w:rsidTr="00855FF5">
        <w:tc>
          <w:tcPr>
            <w:tcW w:w="2272" w:type="dxa"/>
            <w:vAlign w:val="center"/>
          </w:tcPr>
          <w:p w14:paraId="1E0B274A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lastRenderedPageBreak/>
              <w:t>사쿠라오카</w:t>
            </w:r>
          </w:p>
        </w:tc>
        <w:tc>
          <w:tcPr>
            <w:tcW w:w="2272" w:type="dxa"/>
          </w:tcPr>
          <w:p w14:paraId="2CEF16A1" w14:textId="77777777" w:rsidR="00B25E43" w:rsidRPr="00B649BB" w:rsidRDefault="00B25E43" w:rsidP="00855FF5">
            <w:r w:rsidRPr="00D26EAB">
              <w:t>Toma</w:t>
            </w:r>
          </w:p>
        </w:tc>
        <w:tc>
          <w:tcPr>
            <w:tcW w:w="2272" w:type="dxa"/>
            <w:vAlign w:val="center"/>
          </w:tcPr>
          <w:p w14:paraId="6B43E2A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桜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岡</w:t>
            </w:r>
          </w:p>
        </w:tc>
      </w:tr>
      <w:tr w:rsidR="00B25E43" w14:paraId="7A995315" w14:textId="77777777" w:rsidTr="00855FF5">
        <w:tc>
          <w:tcPr>
            <w:tcW w:w="2272" w:type="dxa"/>
            <w:vAlign w:val="center"/>
          </w:tcPr>
          <w:p w14:paraId="29B70080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도마</w:t>
            </w:r>
          </w:p>
        </w:tc>
        <w:tc>
          <w:tcPr>
            <w:tcW w:w="2272" w:type="dxa"/>
          </w:tcPr>
          <w:p w14:paraId="6C9B0A82" w14:textId="77777777" w:rsidR="00B25E43" w:rsidRPr="00B649BB" w:rsidRDefault="00B25E43" w:rsidP="00855FF5">
            <w:r w:rsidRPr="00D26EAB">
              <w:t>Ikaushi</w:t>
            </w:r>
          </w:p>
        </w:tc>
        <w:tc>
          <w:tcPr>
            <w:tcW w:w="2272" w:type="dxa"/>
            <w:vAlign w:val="center"/>
          </w:tcPr>
          <w:p w14:paraId="12EF1F8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当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麻</w:t>
            </w:r>
          </w:p>
        </w:tc>
      </w:tr>
      <w:tr w:rsidR="00B25E43" w14:paraId="3B77F85F" w14:textId="77777777" w:rsidTr="00855FF5">
        <w:tc>
          <w:tcPr>
            <w:tcW w:w="2272" w:type="dxa"/>
            <w:vAlign w:val="center"/>
          </w:tcPr>
          <w:p w14:paraId="6715530C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이카우시</w:t>
            </w:r>
          </w:p>
        </w:tc>
        <w:tc>
          <w:tcPr>
            <w:tcW w:w="2272" w:type="dxa"/>
          </w:tcPr>
          <w:p w14:paraId="381FEE78" w14:textId="77777777" w:rsidR="00B25E43" w:rsidRPr="00B649BB" w:rsidRDefault="00B25E43" w:rsidP="00855FF5">
            <w:r w:rsidRPr="00D26EAB">
              <w:t>Aibetsu</w:t>
            </w:r>
          </w:p>
        </w:tc>
        <w:tc>
          <w:tcPr>
            <w:tcW w:w="2272" w:type="dxa"/>
            <w:vAlign w:val="center"/>
          </w:tcPr>
          <w:p w14:paraId="3C0C35C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伊香牛</w:t>
            </w:r>
          </w:p>
        </w:tc>
      </w:tr>
      <w:tr w:rsidR="00B25E43" w14:paraId="3523C6CE" w14:textId="77777777" w:rsidTr="00855FF5">
        <w:tc>
          <w:tcPr>
            <w:tcW w:w="2272" w:type="dxa"/>
            <w:vAlign w:val="center"/>
          </w:tcPr>
          <w:p w14:paraId="04802FA1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아이베쓰</w:t>
            </w:r>
          </w:p>
        </w:tc>
        <w:tc>
          <w:tcPr>
            <w:tcW w:w="2272" w:type="dxa"/>
          </w:tcPr>
          <w:p w14:paraId="44AFE22B" w14:textId="77777777" w:rsidR="00B25E43" w:rsidRPr="00B649BB" w:rsidRDefault="00B25E43" w:rsidP="00855FF5">
            <w:r w:rsidRPr="00D26EAB">
              <w:t>Nakaibetsu</w:t>
            </w:r>
          </w:p>
        </w:tc>
        <w:tc>
          <w:tcPr>
            <w:tcW w:w="2272" w:type="dxa"/>
            <w:vAlign w:val="center"/>
          </w:tcPr>
          <w:p w14:paraId="2A846BA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愛別</w:t>
            </w:r>
          </w:p>
        </w:tc>
      </w:tr>
      <w:tr w:rsidR="00B25E43" w14:paraId="59CC3C7B" w14:textId="77777777" w:rsidTr="00855FF5">
        <w:tc>
          <w:tcPr>
            <w:tcW w:w="2272" w:type="dxa"/>
            <w:vAlign w:val="center"/>
          </w:tcPr>
          <w:p w14:paraId="388EA97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나카아이베쓰</w:t>
            </w:r>
          </w:p>
        </w:tc>
        <w:tc>
          <w:tcPr>
            <w:tcW w:w="2272" w:type="dxa"/>
          </w:tcPr>
          <w:p w14:paraId="540767BC" w14:textId="77777777" w:rsidR="00B25E43" w:rsidRPr="00B649BB" w:rsidRDefault="00B25E43" w:rsidP="00855FF5">
            <w:r w:rsidRPr="00D26EAB">
              <w:t>Aizan</w:t>
            </w:r>
          </w:p>
        </w:tc>
        <w:tc>
          <w:tcPr>
            <w:tcW w:w="2272" w:type="dxa"/>
            <w:vAlign w:val="center"/>
          </w:tcPr>
          <w:p w14:paraId="3B2371A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中愛別</w:t>
            </w:r>
          </w:p>
        </w:tc>
      </w:tr>
      <w:tr w:rsidR="00B25E43" w14:paraId="67D73AC0" w14:textId="77777777" w:rsidTr="00855FF5">
        <w:tc>
          <w:tcPr>
            <w:tcW w:w="2272" w:type="dxa"/>
            <w:vAlign w:val="center"/>
          </w:tcPr>
          <w:p w14:paraId="0B391D9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아이잔</w:t>
            </w:r>
          </w:p>
        </w:tc>
        <w:tc>
          <w:tcPr>
            <w:tcW w:w="2272" w:type="dxa"/>
          </w:tcPr>
          <w:p w14:paraId="2930FAB4" w14:textId="77777777" w:rsidR="00B25E43" w:rsidRPr="00B649BB" w:rsidRDefault="00B25E43" w:rsidP="00855FF5">
            <w:r w:rsidRPr="00D26EAB">
              <w:t>Antaroma</w:t>
            </w:r>
          </w:p>
        </w:tc>
        <w:tc>
          <w:tcPr>
            <w:tcW w:w="2272" w:type="dxa"/>
            <w:vAlign w:val="center"/>
          </w:tcPr>
          <w:p w14:paraId="570EA4D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愛山</w:t>
            </w:r>
          </w:p>
        </w:tc>
      </w:tr>
      <w:tr w:rsidR="00B25E43" w14:paraId="165CF219" w14:textId="77777777" w:rsidTr="00855FF5">
        <w:tc>
          <w:tcPr>
            <w:tcW w:w="2272" w:type="dxa"/>
            <w:vAlign w:val="center"/>
          </w:tcPr>
          <w:p w14:paraId="46F5C5BF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안타로마</w:t>
            </w:r>
          </w:p>
        </w:tc>
        <w:tc>
          <w:tcPr>
            <w:tcW w:w="2272" w:type="dxa"/>
          </w:tcPr>
          <w:p w14:paraId="5DAFFCBD" w14:textId="77777777" w:rsidR="00B25E43" w:rsidRPr="00B649BB" w:rsidRDefault="00B25E43" w:rsidP="00855FF5">
            <w:r w:rsidRPr="00D26EAB">
              <w:t>Kamikawa</w:t>
            </w:r>
          </w:p>
        </w:tc>
        <w:tc>
          <w:tcPr>
            <w:tcW w:w="2272" w:type="dxa"/>
            <w:vAlign w:val="center"/>
          </w:tcPr>
          <w:p w14:paraId="437FBC0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安足間</w:t>
            </w:r>
          </w:p>
        </w:tc>
      </w:tr>
      <w:tr w:rsidR="00B25E43" w14:paraId="57DE0C1B" w14:textId="77777777" w:rsidTr="00855FF5">
        <w:tc>
          <w:tcPr>
            <w:tcW w:w="2272" w:type="dxa"/>
            <w:vAlign w:val="center"/>
          </w:tcPr>
          <w:p w14:paraId="06C05A3D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가미카와</w:t>
            </w:r>
          </w:p>
        </w:tc>
        <w:tc>
          <w:tcPr>
            <w:tcW w:w="2272" w:type="dxa"/>
          </w:tcPr>
          <w:p w14:paraId="1C528FA2" w14:textId="77777777" w:rsidR="00B25E43" w:rsidRPr="00B649BB" w:rsidRDefault="00B25E43" w:rsidP="00855FF5">
            <w:r w:rsidRPr="00D26EAB">
              <w:t>Nakakoshi Signal Station</w:t>
            </w:r>
          </w:p>
        </w:tc>
        <w:tc>
          <w:tcPr>
            <w:tcW w:w="2272" w:type="dxa"/>
            <w:vAlign w:val="center"/>
          </w:tcPr>
          <w:p w14:paraId="265CF98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上川</w:t>
            </w:r>
          </w:p>
        </w:tc>
      </w:tr>
      <w:tr w:rsidR="00B25E43" w14:paraId="5BE4D564" w14:textId="77777777" w:rsidTr="00855FF5">
        <w:tc>
          <w:tcPr>
            <w:tcW w:w="2272" w:type="dxa"/>
            <w:vAlign w:val="center"/>
          </w:tcPr>
          <w:p w14:paraId="7C835400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나카코시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신호장</w:t>
            </w:r>
          </w:p>
        </w:tc>
        <w:tc>
          <w:tcPr>
            <w:tcW w:w="2272" w:type="dxa"/>
          </w:tcPr>
          <w:p w14:paraId="553A8F4A" w14:textId="77777777" w:rsidR="00B25E43" w:rsidRPr="00B649BB" w:rsidRDefault="00B25E43" w:rsidP="00855FF5">
            <w:r w:rsidRPr="00D26EAB">
              <w:t>Kamikoshi Signal Station</w:t>
            </w:r>
          </w:p>
        </w:tc>
        <w:tc>
          <w:tcPr>
            <w:tcW w:w="2272" w:type="dxa"/>
            <w:vAlign w:val="center"/>
          </w:tcPr>
          <w:p w14:paraId="4297FD7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中越信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場</w:t>
            </w:r>
          </w:p>
        </w:tc>
      </w:tr>
      <w:tr w:rsidR="00B25E43" w14:paraId="195D8B18" w14:textId="77777777" w:rsidTr="00855FF5">
        <w:tc>
          <w:tcPr>
            <w:tcW w:w="2272" w:type="dxa"/>
            <w:vAlign w:val="center"/>
          </w:tcPr>
          <w:p w14:paraId="74DB388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가미코시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신호장</w:t>
            </w:r>
          </w:p>
        </w:tc>
        <w:tc>
          <w:tcPr>
            <w:tcW w:w="2272" w:type="dxa"/>
          </w:tcPr>
          <w:p w14:paraId="1913FBF8" w14:textId="77777777" w:rsidR="00B25E43" w:rsidRPr="00B649BB" w:rsidRDefault="00B25E43" w:rsidP="00855FF5">
            <w:r w:rsidRPr="00D26EAB">
              <w:t>Okushirataki Signal Station</w:t>
            </w:r>
          </w:p>
        </w:tc>
        <w:tc>
          <w:tcPr>
            <w:tcW w:w="2272" w:type="dxa"/>
            <w:vAlign w:val="center"/>
          </w:tcPr>
          <w:p w14:paraId="2EB60EA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上越信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場</w:t>
            </w:r>
          </w:p>
        </w:tc>
      </w:tr>
      <w:tr w:rsidR="00B25E43" w14:paraId="558C218C" w14:textId="77777777" w:rsidTr="00855FF5">
        <w:tc>
          <w:tcPr>
            <w:tcW w:w="2272" w:type="dxa"/>
            <w:vAlign w:val="center"/>
          </w:tcPr>
          <w:p w14:paraId="34ADCA72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오쿠시라타키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신호장</w:t>
            </w:r>
          </w:p>
        </w:tc>
        <w:tc>
          <w:tcPr>
            <w:tcW w:w="2272" w:type="dxa"/>
          </w:tcPr>
          <w:p w14:paraId="0A3C5022" w14:textId="77777777" w:rsidR="00B25E43" w:rsidRPr="00B649BB" w:rsidRDefault="00B25E43" w:rsidP="00855FF5">
            <w:r w:rsidRPr="00D26EAB">
              <w:t>Shirataki</w:t>
            </w:r>
          </w:p>
        </w:tc>
        <w:tc>
          <w:tcPr>
            <w:tcW w:w="2272" w:type="dxa"/>
            <w:vAlign w:val="center"/>
          </w:tcPr>
          <w:p w14:paraId="46DADE3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奥</w:t>
            </w:r>
            <w:r>
              <w:rPr>
                <w:rFonts w:ascii="굴림" w:eastAsia="굴림" w:hAnsi="굴림" w:cs="굴림" w:hint="eastAsia"/>
                <w:color w:val="202122"/>
                <w:sz w:val="20"/>
                <w:szCs w:val="20"/>
                <w:lang w:eastAsia="ja-JP"/>
              </w:rPr>
              <w:t>白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滝</w:t>
            </w:r>
            <w:r>
              <w:rPr>
                <w:rFonts w:ascii="굴림" w:eastAsia="굴림" w:hAnsi="굴림" w:cs="굴림" w:hint="eastAsia"/>
                <w:color w:val="202122"/>
                <w:sz w:val="20"/>
                <w:szCs w:val="20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場</w:t>
            </w:r>
          </w:p>
        </w:tc>
      </w:tr>
      <w:tr w:rsidR="00B25E43" w14:paraId="7A498546" w14:textId="77777777" w:rsidTr="00855FF5">
        <w:tc>
          <w:tcPr>
            <w:tcW w:w="2272" w:type="dxa"/>
            <w:vAlign w:val="center"/>
          </w:tcPr>
          <w:p w14:paraId="7BEFE6D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시라타키</w:t>
            </w:r>
          </w:p>
        </w:tc>
        <w:tc>
          <w:tcPr>
            <w:tcW w:w="2272" w:type="dxa"/>
          </w:tcPr>
          <w:p w14:paraId="3D772D3B" w14:textId="77777777" w:rsidR="00B25E43" w:rsidRPr="00B649BB" w:rsidRDefault="00B25E43" w:rsidP="00855FF5">
            <w:r w:rsidRPr="00D26EAB">
              <w:t>Shimoshirataki Signal Station</w:t>
            </w:r>
          </w:p>
        </w:tc>
        <w:tc>
          <w:tcPr>
            <w:tcW w:w="2272" w:type="dxa"/>
            <w:vAlign w:val="center"/>
          </w:tcPr>
          <w:p w14:paraId="200EFE9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白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滝</w:t>
            </w:r>
          </w:p>
        </w:tc>
      </w:tr>
      <w:tr w:rsidR="00B25E43" w14:paraId="2860643E" w14:textId="77777777" w:rsidTr="00855FF5">
        <w:tc>
          <w:tcPr>
            <w:tcW w:w="2272" w:type="dxa"/>
            <w:vAlign w:val="center"/>
          </w:tcPr>
          <w:p w14:paraId="718AC4E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시모시라타키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신호장</w:t>
            </w:r>
          </w:p>
        </w:tc>
        <w:tc>
          <w:tcPr>
            <w:tcW w:w="2272" w:type="dxa"/>
          </w:tcPr>
          <w:p w14:paraId="73B03F68" w14:textId="77777777" w:rsidR="00B25E43" w:rsidRPr="00B649BB" w:rsidRDefault="00B25E43" w:rsidP="00855FF5">
            <w:r w:rsidRPr="00D26EAB">
              <w:t>Marusetpu</w:t>
            </w:r>
          </w:p>
        </w:tc>
        <w:tc>
          <w:tcPr>
            <w:tcW w:w="2272" w:type="dxa"/>
            <w:vAlign w:val="center"/>
          </w:tcPr>
          <w:p w14:paraId="4B7D7E3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下白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滝</w:t>
            </w:r>
            <w:r>
              <w:rPr>
                <w:rFonts w:ascii="굴림" w:eastAsia="굴림" w:hAnsi="굴림" w:cs="굴림" w:hint="eastAsia"/>
                <w:color w:val="202122"/>
                <w:sz w:val="20"/>
                <w:szCs w:val="20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場</w:t>
            </w:r>
          </w:p>
        </w:tc>
      </w:tr>
      <w:tr w:rsidR="00B25E43" w14:paraId="6F3D291E" w14:textId="77777777" w:rsidTr="00855FF5">
        <w:tc>
          <w:tcPr>
            <w:tcW w:w="2272" w:type="dxa"/>
            <w:vAlign w:val="center"/>
          </w:tcPr>
          <w:p w14:paraId="14F26AF4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마루셋푸</w:t>
            </w:r>
          </w:p>
        </w:tc>
        <w:tc>
          <w:tcPr>
            <w:tcW w:w="2272" w:type="dxa"/>
          </w:tcPr>
          <w:p w14:paraId="32FDD09C" w14:textId="77777777" w:rsidR="00B25E43" w:rsidRPr="00B649BB" w:rsidRDefault="00B25E43" w:rsidP="00855FF5">
            <w:r w:rsidRPr="00D26EAB">
              <w:t>Setose</w:t>
            </w:r>
          </w:p>
        </w:tc>
        <w:tc>
          <w:tcPr>
            <w:tcW w:w="2272" w:type="dxa"/>
            <w:vAlign w:val="center"/>
          </w:tcPr>
          <w:p w14:paraId="4E38AC7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丸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瀬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布</w:t>
            </w:r>
          </w:p>
        </w:tc>
      </w:tr>
      <w:tr w:rsidR="00B25E43" w14:paraId="7C82D6CC" w14:textId="77777777" w:rsidTr="00855FF5">
        <w:tc>
          <w:tcPr>
            <w:tcW w:w="2272" w:type="dxa"/>
            <w:vAlign w:val="center"/>
          </w:tcPr>
          <w:p w14:paraId="185F669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세토세</w:t>
            </w:r>
          </w:p>
        </w:tc>
        <w:tc>
          <w:tcPr>
            <w:tcW w:w="2272" w:type="dxa"/>
          </w:tcPr>
          <w:p w14:paraId="1EEEE6DA" w14:textId="77777777" w:rsidR="00B25E43" w:rsidRPr="00B649BB" w:rsidRDefault="00B25E43" w:rsidP="00855FF5">
            <w:r w:rsidRPr="00D26EAB">
              <w:t>Engaru</w:t>
            </w:r>
          </w:p>
        </w:tc>
        <w:tc>
          <w:tcPr>
            <w:tcW w:w="2272" w:type="dxa"/>
            <w:vAlign w:val="center"/>
          </w:tcPr>
          <w:p w14:paraId="4E1AFDA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瀬戸瀬</w:t>
            </w:r>
          </w:p>
        </w:tc>
      </w:tr>
      <w:tr w:rsidR="00B25E43" w14:paraId="2DACB427" w14:textId="77777777" w:rsidTr="00855FF5">
        <w:tc>
          <w:tcPr>
            <w:tcW w:w="2272" w:type="dxa"/>
            <w:vAlign w:val="center"/>
          </w:tcPr>
          <w:p w14:paraId="4277411A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엔가루</w:t>
            </w:r>
          </w:p>
        </w:tc>
        <w:tc>
          <w:tcPr>
            <w:tcW w:w="2272" w:type="dxa"/>
          </w:tcPr>
          <w:p w14:paraId="740958FC" w14:textId="77777777" w:rsidR="00B25E43" w:rsidRPr="00B649BB" w:rsidRDefault="00B25E43" w:rsidP="00855FF5">
            <w:r w:rsidRPr="00D26EAB">
              <w:t>Yasukuni</w:t>
            </w:r>
          </w:p>
        </w:tc>
        <w:tc>
          <w:tcPr>
            <w:tcW w:w="2272" w:type="dxa"/>
            <w:vAlign w:val="center"/>
          </w:tcPr>
          <w:p w14:paraId="25A7B3E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遠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軽</w:t>
            </w:r>
          </w:p>
        </w:tc>
      </w:tr>
      <w:tr w:rsidR="00B25E43" w14:paraId="1F560352" w14:textId="77777777" w:rsidTr="00855FF5">
        <w:tc>
          <w:tcPr>
            <w:tcW w:w="2272" w:type="dxa"/>
            <w:vAlign w:val="center"/>
          </w:tcPr>
          <w:p w14:paraId="558807D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야스쿠니</w:t>
            </w:r>
          </w:p>
        </w:tc>
        <w:tc>
          <w:tcPr>
            <w:tcW w:w="2272" w:type="dxa"/>
          </w:tcPr>
          <w:p w14:paraId="5EA1D4D7" w14:textId="77777777" w:rsidR="00B25E43" w:rsidRPr="00B649BB" w:rsidRDefault="00B25E43" w:rsidP="00855FF5">
            <w:r w:rsidRPr="00D26EAB">
              <w:t>Ikutahara</w:t>
            </w:r>
          </w:p>
        </w:tc>
        <w:tc>
          <w:tcPr>
            <w:tcW w:w="2272" w:type="dxa"/>
            <w:vAlign w:val="center"/>
          </w:tcPr>
          <w:p w14:paraId="016F211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安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国</w:t>
            </w:r>
          </w:p>
        </w:tc>
      </w:tr>
      <w:tr w:rsidR="00B25E43" w14:paraId="648BDD41" w14:textId="77777777" w:rsidTr="00855FF5">
        <w:tc>
          <w:tcPr>
            <w:tcW w:w="2272" w:type="dxa"/>
            <w:vAlign w:val="center"/>
          </w:tcPr>
          <w:p w14:paraId="41CA139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이쿠타하라</w:t>
            </w:r>
          </w:p>
        </w:tc>
        <w:tc>
          <w:tcPr>
            <w:tcW w:w="2272" w:type="dxa"/>
          </w:tcPr>
          <w:p w14:paraId="005E730B" w14:textId="77777777" w:rsidR="00B25E43" w:rsidRPr="00B649BB" w:rsidRDefault="00B25E43" w:rsidP="00855FF5">
            <w:r w:rsidRPr="00D26EAB">
              <w:t>Kanehana Signal Station</w:t>
            </w:r>
          </w:p>
        </w:tc>
        <w:tc>
          <w:tcPr>
            <w:tcW w:w="2272" w:type="dxa"/>
            <w:vAlign w:val="center"/>
          </w:tcPr>
          <w:p w14:paraId="42702D6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生田原</w:t>
            </w:r>
          </w:p>
        </w:tc>
      </w:tr>
      <w:tr w:rsidR="00B25E43" w14:paraId="68983EC4" w14:textId="77777777" w:rsidTr="00855FF5">
        <w:tc>
          <w:tcPr>
            <w:tcW w:w="2272" w:type="dxa"/>
            <w:vAlign w:val="center"/>
          </w:tcPr>
          <w:p w14:paraId="64B3FE59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가네하나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신호장</w:t>
            </w:r>
          </w:p>
        </w:tc>
        <w:tc>
          <w:tcPr>
            <w:tcW w:w="2272" w:type="dxa"/>
          </w:tcPr>
          <w:p w14:paraId="68318036" w14:textId="77777777" w:rsidR="00B25E43" w:rsidRPr="00B649BB" w:rsidRDefault="00B25E43" w:rsidP="00855FF5">
            <w:r w:rsidRPr="00D26EAB">
              <w:t>Nishirubeshibe</w:t>
            </w:r>
          </w:p>
        </w:tc>
        <w:tc>
          <w:tcPr>
            <w:tcW w:w="2272" w:type="dxa"/>
            <w:vAlign w:val="center"/>
          </w:tcPr>
          <w:p w14:paraId="4E10765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金華信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場</w:t>
            </w:r>
          </w:p>
        </w:tc>
      </w:tr>
      <w:tr w:rsidR="00B25E43" w14:paraId="6A63E73D" w14:textId="77777777" w:rsidTr="00855FF5">
        <w:tc>
          <w:tcPr>
            <w:tcW w:w="2272" w:type="dxa"/>
            <w:vAlign w:val="center"/>
          </w:tcPr>
          <w:p w14:paraId="33ACE5A2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니시루베시베</w:t>
            </w:r>
          </w:p>
        </w:tc>
        <w:tc>
          <w:tcPr>
            <w:tcW w:w="2272" w:type="dxa"/>
          </w:tcPr>
          <w:p w14:paraId="0AF23812" w14:textId="77777777" w:rsidR="00B25E43" w:rsidRPr="00B649BB" w:rsidRDefault="00B25E43" w:rsidP="00855FF5">
            <w:r w:rsidRPr="00D26EAB">
              <w:t>Rubeshibe</w:t>
            </w:r>
          </w:p>
        </w:tc>
        <w:tc>
          <w:tcPr>
            <w:tcW w:w="2272" w:type="dxa"/>
            <w:vAlign w:val="center"/>
          </w:tcPr>
          <w:p w14:paraId="095DB13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西留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辺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蘂</w:t>
            </w:r>
          </w:p>
        </w:tc>
      </w:tr>
      <w:tr w:rsidR="00B25E43" w14:paraId="2F191DB5" w14:textId="77777777" w:rsidTr="00855FF5">
        <w:tc>
          <w:tcPr>
            <w:tcW w:w="2272" w:type="dxa"/>
            <w:vAlign w:val="center"/>
          </w:tcPr>
          <w:p w14:paraId="15AAF6B7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루베시베</w:t>
            </w:r>
          </w:p>
        </w:tc>
        <w:tc>
          <w:tcPr>
            <w:tcW w:w="2272" w:type="dxa"/>
          </w:tcPr>
          <w:p w14:paraId="5AC77F01" w14:textId="77777777" w:rsidR="00B25E43" w:rsidRPr="00B649BB" w:rsidRDefault="00B25E43" w:rsidP="00855FF5">
            <w:r w:rsidRPr="00D26EAB">
              <w:t>Ainonai</w:t>
            </w:r>
          </w:p>
        </w:tc>
        <w:tc>
          <w:tcPr>
            <w:tcW w:w="2272" w:type="dxa"/>
            <w:vAlign w:val="center"/>
          </w:tcPr>
          <w:p w14:paraId="32602FD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留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辺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蘂</w:t>
            </w:r>
          </w:p>
        </w:tc>
      </w:tr>
      <w:tr w:rsidR="00B25E43" w14:paraId="0713C735" w14:textId="77777777" w:rsidTr="00855FF5">
        <w:tc>
          <w:tcPr>
            <w:tcW w:w="2272" w:type="dxa"/>
            <w:vAlign w:val="center"/>
          </w:tcPr>
          <w:p w14:paraId="71957C39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아이노나이</w:t>
            </w:r>
          </w:p>
        </w:tc>
        <w:tc>
          <w:tcPr>
            <w:tcW w:w="2272" w:type="dxa"/>
          </w:tcPr>
          <w:p w14:paraId="0ECB7DE3" w14:textId="77777777" w:rsidR="00B25E43" w:rsidRPr="00B649BB" w:rsidRDefault="00B25E43" w:rsidP="00855FF5">
            <w:r w:rsidRPr="00D26EAB">
              <w:t>Higashi-Ainonai</w:t>
            </w:r>
          </w:p>
        </w:tc>
        <w:tc>
          <w:tcPr>
            <w:tcW w:w="2272" w:type="dxa"/>
            <w:vAlign w:val="center"/>
          </w:tcPr>
          <w:p w14:paraId="2FA9259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相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内</w:t>
            </w:r>
          </w:p>
        </w:tc>
      </w:tr>
      <w:tr w:rsidR="00B25E43" w14:paraId="4EB2A451" w14:textId="77777777" w:rsidTr="00855FF5">
        <w:tc>
          <w:tcPr>
            <w:tcW w:w="2272" w:type="dxa"/>
            <w:vAlign w:val="center"/>
          </w:tcPr>
          <w:p w14:paraId="1CCDFC52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히가시아이노나이</w:t>
            </w:r>
          </w:p>
        </w:tc>
        <w:tc>
          <w:tcPr>
            <w:tcW w:w="2272" w:type="dxa"/>
          </w:tcPr>
          <w:p w14:paraId="255594E1" w14:textId="77777777" w:rsidR="00B25E43" w:rsidRPr="00B649BB" w:rsidRDefault="00B25E43" w:rsidP="00855FF5">
            <w:r w:rsidRPr="00D26EAB">
              <w:t>Nishigitami</w:t>
            </w:r>
          </w:p>
        </w:tc>
        <w:tc>
          <w:tcPr>
            <w:tcW w:w="2272" w:type="dxa"/>
            <w:vAlign w:val="center"/>
          </w:tcPr>
          <w:p w14:paraId="5F3D535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東相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内</w:t>
            </w:r>
          </w:p>
        </w:tc>
      </w:tr>
      <w:tr w:rsidR="00B25E43" w14:paraId="569907D3" w14:textId="77777777" w:rsidTr="00855FF5">
        <w:tc>
          <w:tcPr>
            <w:tcW w:w="2272" w:type="dxa"/>
            <w:vAlign w:val="center"/>
          </w:tcPr>
          <w:p w14:paraId="3656995C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니시기타미</w:t>
            </w:r>
          </w:p>
        </w:tc>
        <w:tc>
          <w:tcPr>
            <w:tcW w:w="2272" w:type="dxa"/>
          </w:tcPr>
          <w:p w14:paraId="33462169" w14:textId="77777777" w:rsidR="00B25E43" w:rsidRPr="00B649BB" w:rsidRDefault="00B25E43" w:rsidP="00855FF5">
            <w:r w:rsidRPr="00D26EAB">
              <w:t>Kitami</w:t>
            </w:r>
          </w:p>
        </w:tc>
        <w:tc>
          <w:tcPr>
            <w:tcW w:w="2272" w:type="dxa"/>
            <w:vAlign w:val="center"/>
          </w:tcPr>
          <w:p w14:paraId="247C7B7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西北見</w:t>
            </w:r>
          </w:p>
        </w:tc>
      </w:tr>
      <w:tr w:rsidR="00B25E43" w14:paraId="367B07AE" w14:textId="77777777" w:rsidTr="00855FF5">
        <w:tc>
          <w:tcPr>
            <w:tcW w:w="2272" w:type="dxa"/>
            <w:vAlign w:val="center"/>
          </w:tcPr>
          <w:p w14:paraId="47CE1F11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기타미</w:t>
            </w:r>
          </w:p>
        </w:tc>
        <w:tc>
          <w:tcPr>
            <w:tcW w:w="2272" w:type="dxa"/>
          </w:tcPr>
          <w:p w14:paraId="498A9ADA" w14:textId="77777777" w:rsidR="00B25E43" w:rsidRPr="00B649BB" w:rsidRDefault="00B25E43" w:rsidP="00855FF5">
            <w:r w:rsidRPr="00D26EAB">
              <w:t>Hakuyo</w:t>
            </w:r>
          </w:p>
        </w:tc>
        <w:tc>
          <w:tcPr>
            <w:tcW w:w="2272" w:type="dxa"/>
            <w:vAlign w:val="center"/>
          </w:tcPr>
          <w:p w14:paraId="6563889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北見</w:t>
            </w:r>
          </w:p>
        </w:tc>
      </w:tr>
      <w:tr w:rsidR="00B25E43" w14:paraId="2472EC72" w14:textId="77777777" w:rsidTr="00855FF5">
        <w:tc>
          <w:tcPr>
            <w:tcW w:w="2272" w:type="dxa"/>
            <w:vAlign w:val="center"/>
          </w:tcPr>
          <w:p w14:paraId="28E2725B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하쿠요</w:t>
            </w:r>
          </w:p>
        </w:tc>
        <w:tc>
          <w:tcPr>
            <w:tcW w:w="2272" w:type="dxa"/>
          </w:tcPr>
          <w:p w14:paraId="1249E63A" w14:textId="77777777" w:rsidR="00B25E43" w:rsidRPr="00B649BB" w:rsidRDefault="00B25E43" w:rsidP="00855FF5">
            <w:r w:rsidRPr="00D26EAB">
              <w:t>Itoshino</w:t>
            </w:r>
          </w:p>
        </w:tc>
        <w:tc>
          <w:tcPr>
            <w:tcW w:w="2272" w:type="dxa"/>
            <w:vAlign w:val="center"/>
          </w:tcPr>
          <w:p w14:paraId="3811F86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柏陽</w:t>
            </w:r>
          </w:p>
        </w:tc>
      </w:tr>
      <w:tr w:rsidR="00B25E43" w14:paraId="6A68B364" w14:textId="77777777" w:rsidTr="00855FF5">
        <w:tc>
          <w:tcPr>
            <w:tcW w:w="2272" w:type="dxa"/>
            <w:vAlign w:val="center"/>
          </w:tcPr>
          <w:p w14:paraId="67E59C44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이토시노</w:t>
            </w:r>
          </w:p>
        </w:tc>
        <w:tc>
          <w:tcPr>
            <w:tcW w:w="2272" w:type="dxa"/>
          </w:tcPr>
          <w:p w14:paraId="6EA8C826" w14:textId="77777777" w:rsidR="00B25E43" w:rsidRPr="00B649BB" w:rsidRDefault="00B25E43" w:rsidP="00855FF5">
            <w:r w:rsidRPr="00D26EAB">
              <w:t>Tanno</w:t>
            </w:r>
          </w:p>
        </w:tc>
        <w:tc>
          <w:tcPr>
            <w:tcW w:w="2272" w:type="dxa"/>
            <w:vAlign w:val="center"/>
          </w:tcPr>
          <w:p w14:paraId="5C1345C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愛し野</w:t>
            </w:r>
          </w:p>
        </w:tc>
      </w:tr>
      <w:tr w:rsidR="00B25E43" w14:paraId="2B8207A3" w14:textId="77777777" w:rsidTr="00855FF5">
        <w:tc>
          <w:tcPr>
            <w:tcW w:w="2272" w:type="dxa"/>
            <w:vAlign w:val="center"/>
          </w:tcPr>
          <w:p w14:paraId="4DB6E3D6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단노</w:t>
            </w:r>
          </w:p>
        </w:tc>
        <w:tc>
          <w:tcPr>
            <w:tcW w:w="2272" w:type="dxa"/>
          </w:tcPr>
          <w:p w14:paraId="7C4F60C8" w14:textId="77777777" w:rsidR="00B25E43" w:rsidRPr="00B649BB" w:rsidRDefault="00B25E43" w:rsidP="00855FF5">
            <w:r w:rsidRPr="00D26EAB">
              <w:t>Hiushinai</w:t>
            </w:r>
          </w:p>
        </w:tc>
        <w:tc>
          <w:tcPr>
            <w:tcW w:w="2272" w:type="dxa"/>
            <w:vAlign w:val="center"/>
          </w:tcPr>
          <w:p w14:paraId="0C40C2E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端野</w:t>
            </w:r>
          </w:p>
        </w:tc>
      </w:tr>
      <w:tr w:rsidR="00B25E43" w14:paraId="466563D4" w14:textId="77777777" w:rsidTr="00855FF5">
        <w:tc>
          <w:tcPr>
            <w:tcW w:w="2272" w:type="dxa"/>
            <w:vAlign w:val="center"/>
          </w:tcPr>
          <w:p w14:paraId="366BCB6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히우시나이</w:t>
            </w:r>
          </w:p>
        </w:tc>
        <w:tc>
          <w:tcPr>
            <w:tcW w:w="2272" w:type="dxa"/>
          </w:tcPr>
          <w:p w14:paraId="60666044" w14:textId="77777777" w:rsidR="00B25E43" w:rsidRPr="00B649BB" w:rsidRDefault="00B25E43" w:rsidP="00855FF5">
            <w:r w:rsidRPr="00D26EAB">
              <w:t>Bihoro</w:t>
            </w:r>
          </w:p>
        </w:tc>
        <w:tc>
          <w:tcPr>
            <w:tcW w:w="2272" w:type="dxa"/>
            <w:vAlign w:val="center"/>
          </w:tcPr>
          <w:p w14:paraId="5287FF9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緋牛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内</w:t>
            </w:r>
          </w:p>
        </w:tc>
      </w:tr>
      <w:tr w:rsidR="00B25E43" w14:paraId="43279C66" w14:textId="77777777" w:rsidTr="00855FF5">
        <w:tc>
          <w:tcPr>
            <w:tcW w:w="2272" w:type="dxa"/>
            <w:vAlign w:val="center"/>
          </w:tcPr>
          <w:p w14:paraId="3AB38E4A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비호로</w:t>
            </w:r>
          </w:p>
        </w:tc>
        <w:tc>
          <w:tcPr>
            <w:tcW w:w="2272" w:type="dxa"/>
          </w:tcPr>
          <w:p w14:paraId="1566714C" w14:textId="77777777" w:rsidR="00B25E43" w:rsidRPr="00B649BB" w:rsidRDefault="00B25E43" w:rsidP="00855FF5">
            <w:r w:rsidRPr="00D26EAB">
              <w:t>Nishi-Memanbetsu</w:t>
            </w:r>
          </w:p>
        </w:tc>
        <w:tc>
          <w:tcPr>
            <w:tcW w:w="2272" w:type="dxa"/>
            <w:vAlign w:val="center"/>
          </w:tcPr>
          <w:p w14:paraId="16151DD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美幌</w:t>
            </w:r>
          </w:p>
        </w:tc>
      </w:tr>
      <w:tr w:rsidR="00B25E43" w14:paraId="793AD422" w14:textId="77777777" w:rsidTr="00855FF5">
        <w:tc>
          <w:tcPr>
            <w:tcW w:w="2272" w:type="dxa"/>
            <w:vAlign w:val="center"/>
          </w:tcPr>
          <w:p w14:paraId="61A7CB3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lastRenderedPageBreak/>
              <w:t>니시메만베쓰</w:t>
            </w:r>
          </w:p>
        </w:tc>
        <w:tc>
          <w:tcPr>
            <w:tcW w:w="2272" w:type="dxa"/>
          </w:tcPr>
          <w:p w14:paraId="7D2C1F32" w14:textId="77777777" w:rsidR="00B25E43" w:rsidRPr="00B649BB" w:rsidRDefault="00B25E43" w:rsidP="00855FF5">
            <w:r w:rsidRPr="00D26EAB">
              <w:t>Memanbetsu</w:t>
            </w:r>
          </w:p>
        </w:tc>
        <w:tc>
          <w:tcPr>
            <w:tcW w:w="2272" w:type="dxa"/>
            <w:vAlign w:val="center"/>
          </w:tcPr>
          <w:p w14:paraId="20B5CB0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西女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満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別</w:t>
            </w:r>
          </w:p>
        </w:tc>
      </w:tr>
      <w:tr w:rsidR="00B25E43" w14:paraId="43998BBE" w14:textId="77777777" w:rsidTr="00855FF5">
        <w:tc>
          <w:tcPr>
            <w:tcW w:w="2272" w:type="dxa"/>
            <w:vAlign w:val="center"/>
          </w:tcPr>
          <w:p w14:paraId="60E9219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메만베쓰</w:t>
            </w:r>
          </w:p>
        </w:tc>
        <w:tc>
          <w:tcPr>
            <w:tcW w:w="2272" w:type="dxa"/>
          </w:tcPr>
          <w:p w14:paraId="6AB9DCBE" w14:textId="77777777" w:rsidR="00B25E43" w:rsidRPr="00B649BB" w:rsidRDefault="00B25E43" w:rsidP="00855FF5">
            <w:r w:rsidRPr="00D26EAB">
              <w:t>Yobito</w:t>
            </w:r>
          </w:p>
        </w:tc>
        <w:tc>
          <w:tcPr>
            <w:tcW w:w="2272" w:type="dxa"/>
            <w:vAlign w:val="center"/>
          </w:tcPr>
          <w:p w14:paraId="775644C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女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満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別</w:t>
            </w:r>
          </w:p>
        </w:tc>
      </w:tr>
      <w:tr w:rsidR="00B25E43" w14:paraId="606F696A" w14:textId="77777777" w:rsidTr="00855FF5">
        <w:tc>
          <w:tcPr>
            <w:tcW w:w="2272" w:type="dxa"/>
            <w:vAlign w:val="center"/>
          </w:tcPr>
          <w:p w14:paraId="7492BED4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요비토</w:t>
            </w:r>
          </w:p>
        </w:tc>
        <w:tc>
          <w:tcPr>
            <w:tcW w:w="2272" w:type="dxa"/>
          </w:tcPr>
          <w:p w14:paraId="3CAFBDCE" w14:textId="77777777" w:rsidR="00B25E43" w:rsidRPr="00B649BB" w:rsidRDefault="00B25E43" w:rsidP="00855FF5">
            <w:r w:rsidRPr="00D26EAB">
              <w:t>Abashiri</w:t>
            </w:r>
          </w:p>
        </w:tc>
        <w:tc>
          <w:tcPr>
            <w:tcW w:w="2272" w:type="dxa"/>
            <w:vAlign w:val="center"/>
          </w:tcPr>
          <w:p w14:paraId="3D116C2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呼人</w:t>
            </w:r>
          </w:p>
        </w:tc>
      </w:tr>
      <w:tr w:rsidR="00B25E43" w14:paraId="12B10512" w14:textId="77777777" w:rsidTr="00855FF5">
        <w:tc>
          <w:tcPr>
            <w:tcW w:w="2272" w:type="dxa"/>
            <w:vAlign w:val="center"/>
          </w:tcPr>
          <w:p w14:paraId="2D2BDF66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D26EAB">
              <w:rPr>
                <w:rFonts w:ascii="Arial" w:hAnsi="Arial" w:cs="Arial"/>
                <w:color w:val="202122"/>
                <w:sz w:val="20"/>
                <w:szCs w:val="20"/>
              </w:rPr>
              <w:t>아바시리</w:t>
            </w:r>
          </w:p>
        </w:tc>
        <w:tc>
          <w:tcPr>
            <w:tcW w:w="2272" w:type="dxa"/>
          </w:tcPr>
          <w:p w14:paraId="0726285F" w14:textId="77777777" w:rsidR="00B25E43" w:rsidRPr="00B649BB" w:rsidRDefault="00B25E43" w:rsidP="00855FF5">
            <w:r w:rsidRPr="00220501">
              <w:br/>
            </w:r>
            <w:r w:rsidRPr="00D26EAB">
              <w:t>Asahikawa</w:t>
            </w:r>
          </w:p>
        </w:tc>
        <w:tc>
          <w:tcPr>
            <w:tcW w:w="2272" w:type="dxa"/>
            <w:vAlign w:val="center"/>
          </w:tcPr>
          <w:p w14:paraId="5DE76F9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網走</w:t>
            </w:r>
          </w:p>
        </w:tc>
      </w:tr>
    </w:tbl>
    <w:p w14:paraId="2C1C37C4" w14:textId="77777777" w:rsidR="00B25E43" w:rsidRPr="00313E87" w:rsidRDefault="00B25E43" w:rsidP="00B25E43">
      <w:pPr>
        <w:ind w:left="1760"/>
        <w:rPr>
          <w:rFonts w:hint="eastAsia"/>
          <w:b/>
          <w:bCs/>
        </w:rPr>
      </w:pPr>
    </w:p>
    <w:p w14:paraId="519424D5" w14:textId="77777777" w:rsidR="00B25E43" w:rsidRPr="002547A5" w:rsidRDefault="00B25E43" w:rsidP="00B25E43"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센모 본선 Senmou main line </w:t>
      </w:r>
      <w:r w:rsidRPr="00F75B43">
        <w:rPr>
          <w:rFonts w:hint="eastAsia"/>
          <w:b/>
          <w:bCs/>
        </w:rPr>
        <w:t>釧網本線</w:t>
      </w:r>
    </w:p>
    <w:p w14:paraId="3B55D5EC" w14:textId="77777777" w:rsidR="00B25E43" w:rsidRDefault="00B25E43" w:rsidP="00B25E43">
      <w:pPr>
        <w:numPr>
          <w:ilvl w:val="2"/>
          <w:numId w:val="7"/>
        </w:numPr>
        <w:rPr>
          <w:b/>
          <w:bCs/>
        </w:rPr>
      </w:pPr>
      <w:r w:rsidRPr="002547A5">
        <w:rPr>
          <w:rFonts w:hint="eastAsia"/>
          <w:b/>
          <w:bCs/>
        </w:rPr>
        <w:t>본선</w:t>
      </w:r>
      <w:r w:rsidRPr="002547A5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7B2B292E" w14:textId="77777777" w:rsidTr="00855FF5">
        <w:tc>
          <w:tcPr>
            <w:tcW w:w="2272" w:type="dxa"/>
          </w:tcPr>
          <w:p w14:paraId="66FC90B4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02483EA8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289870C6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D9AB9AE" w14:textId="77777777" w:rsidTr="00855FF5">
        <w:tc>
          <w:tcPr>
            <w:tcW w:w="2272" w:type="dxa"/>
            <w:vAlign w:val="center"/>
          </w:tcPr>
          <w:p w14:paraId="41D7C4F8" w14:textId="77777777" w:rsidR="00B25E43" w:rsidRDefault="00B25E43" w:rsidP="00855FF5"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아바시리</w:t>
            </w:r>
          </w:p>
        </w:tc>
        <w:tc>
          <w:tcPr>
            <w:tcW w:w="2272" w:type="dxa"/>
          </w:tcPr>
          <w:p w14:paraId="0DAC304B" w14:textId="77777777" w:rsidR="00B25E43" w:rsidRDefault="00B25E43" w:rsidP="00855FF5">
            <w:r w:rsidRPr="00761E0C">
              <w:t>Abashiri</w:t>
            </w:r>
          </w:p>
        </w:tc>
        <w:tc>
          <w:tcPr>
            <w:tcW w:w="2272" w:type="dxa"/>
            <w:vAlign w:val="center"/>
          </w:tcPr>
          <w:p w14:paraId="21C56AB1" w14:textId="77777777" w:rsidR="00B25E43" w:rsidRDefault="00B25E43" w:rsidP="00855FF5"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網走</w:t>
            </w:r>
          </w:p>
        </w:tc>
      </w:tr>
      <w:tr w:rsidR="00B25E43" w14:paraId="67FD1ED4" w14:textId="77777777" w:rsidTr="00855FF5">
        <w:tc>
          <w:tcPr>
            <w:tcW w:w="2272" w:type="dxa"/>
            <w:vAlign w:val="center"/>
          </w:tcPr>
          <w:p w14:paraId="23D2169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가쓰라다이</w:t>
            </w:r>
          </w:p>
        </w:tc>
        <w:tc>
          <w:tcPr>
            <w:tcW w:w="2272" w:type="dxa"/>
          </w:tcPr>
          <w:p w14:paraId="4DB9522E" w14:textId="77777777" w:rsidR="00B25E43" w:rsidRPr="00B649BB" w:rsidRDefault="00B25E43" w:rsidP="00855FF5">
            <w:r w:rsidRPr="00761E0C">
              <w:t>Katsuradai</w:t>
            </w:r>
          </w:p>
        </w:tc>
        <w:tc>
          <w:tcPr>
            <w:tcW w:w="2272" w:type="dxa"/>
            <w:vAlign w:val="center"/>
          </w:tcPr>
          <w:p w14:paraId="599298C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桂台</w:t>
            </w:r>
          </w:p>
        </w:tc>
      </w:tr>
      <w:tr w:rsidR="00B25E43" w14:paraId="61D3821B" w14:textId="77777777" w:rsidTr="00855FF5">
        <w:tc>
          <w:tcPr>
            <w:tcW w:w="2272" w:type="dxa"/>
            <w:vAlign w:val="center"/>
          </w:tcPr>
          <w:p w14:paraId="74949ED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마스우라</w:t>
            </w:r>
          </w:p>
        </w:tc>
        <w:tc>
          <w:tcPr>
            <w:tcW w:w="2272" w:type="dxa"/>
          </w:tcPr>
          <w:p w14:paraId="049F0A5C" w14:textId="77777777" w:rsidR="00B25E43" w:rsidRPr="00B649BB" w:rsidRDefault="00B25E43" w:rsidP="00855FF5">
            <w:r w:rsidRPr="00761E0C">
              <w:t>Masuura</w:t>
            </w:r>
          </w:p>
        </w:tc>
        <w:tc>
          <w:tcPr>
            <w:tcW w:w="2272" w:type="dxa"/>
            <w:vAlign w:val="center"/>
          </w:tcPr>
          <w:p w14:paraId="645D13F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鱒浦</w:t>
            </w:r>
          </w:p>
        </w:tc>
      </w:tr>
      <w:tr w:rsidR="00B25E43" w14:paraId="46444F98" w14:textId="77777777" w:rsidTr="00855FF5">
        <w:tc>
          <w:tcPr>
            <w:tcW w:w="2272" w:type="dxa"/>
            <w:vAlign w:val="center"/>
          </w:tcPr>
          <w:p w14:paraId="0A33396D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모코토</w:t>
            </w:r>
          </w:p>
        </w:tc>
        <w:tc>
          <w:tcPr>
            <w:tcW w:w="2272" w:type="dxa"/>
          </w:tcPr>
          <w:p w14:paraId="6A2EC87C" w14:textId="77777777" w:rsidR="00B25E43" w:rsidRPr="00B649BB" w:rsidRDefault="00B25E43" w:rsidP="00855FF5">
            <w:r w:rsidRPr="00761E0C">
              <w:t>Mokoto</w:t>
            </w:r>
          </w:p>
        </w:tc>
        <w:tc>
          <w:tcPr>
            <w:tcW w:w="2272" w:type="dxa"/>
            <w:vAlign w:val="center"/>
          </w:tcPr>
          <w:p w14:paraId="1FCE3E9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藻琴</w:t>
            </w:r>
          </w:p>
        </w:tc>
      </w:tr>
      <w:tr w:rsidR="00B25E43" w14:paraId="3CF65D92" w14:textId="77777777" w:rsidTr="00855FF5">
        <w:tc>
          <w:tcPr>
            <w:tcW w:w="2272" w:type="dxa"/>
            <w:vAlign w:val="center"/>
          </w:tcPr>
          <w:p w14:paraId="45AE562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기타하마</w:t>
            </w:r>
          </w:p>
        </w:tc>
        <w:tc>
          <w:tcPr>
            <w:tcW w:w="2272" w:type="dxa"/>
          </w:tcPr>
          <w:p w14:paraId="4C2C1180" w14:textId="77777777" w:rsidR="00B25E43" w:rsidRPr="00B649BB" w:rsidRDefault="00B25E43" w:rsidP="00855FF5">
            <w:r w:rsidRPr="00761E0C">
              <w:t>Kitahama</w:t>
            </w:r>
          </w:p>
        </w:tc>
        <w:tc>
          <w:tcPr>
            <w:tcW w:w="2272" w:type="dxa"/>
            <w:vAlign w:val="center"/>
          </w:tcPr>
          <w:p w14:paraId="51A8349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北浜</w:t>
            </w:r>
          </w:p>
        </w:tc>
      </w:tr>
      <w:tr w:rsidR="00B25E43" w14:paraId="01649D7D" w14:textId="77777777" w:rsidTr="00855FF5">
        <w:tc>
          <w:tcPr>
            <w:tcW w:w="2272" w:type="dxa"/>
            <w:vAlign w:val="center"/>
          </w:tcPr>
          <w:p w14:paraId="52708646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(</w:t>
            </w: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임</w:t>
            </w:r>
            <w:r>
              <w:rPr>
                <w:rFonts w:ascii="Arial" w:hAnsi="Arial" w:cs="Arial"/>
                <w:color w:val="202122"/>
                <w:sz w:val="20"/>
                <w:szCs w:val="20"/>
              </w:rPr>
              <w:t>) </w:t>
            </w: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겐세이카엔</w:t>
            </w:r>
          </w:p>
        </w:tc>
        <w:tc>
          <w:tcPr>
            <w:tcW w:w="2272" w:type="dxa"/>
          </w:tcPr>
          <w:p w14:paraId="41DC1C46" w14:textId="77777777" w:rsidR="00B25E43" w:rsidRPr="00B649BB" w:rsidRDefault="00B25E43" w:rsidP="00855FF5">
            <w:r w:rsidRPr="006F028D">
              <w:t>(</w:t>
            </w:r>
            <w:r w:rsidRPr="00761E0C">
              <w:t>Im</w:t>
            </w:r>
            <w:r w:rsidRPr="006F028D">
              <w:t xml:space="preserve">) </w:t>
            </w:r>
            <w:r w:rsidRPr="00761E0C">
              <w:t>Genseikaen</w:t>
            </w:r>
          </w:p>
        </w:tc>
        <w:tc>
          <w:tcPr>
            <w:tcW w:w="2272" w:type="dxa"/>
            <w:vAlign w:val="center"/>
          </w:tcPr>
          <w:p w14:paraId="3435720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原生花園</w:t>
            </w:r>
          </w:p>
        </w:tc>
      </w:tr>
      <w:tr w:rsidR="00B25E43" w14:paraId="330C478D" w14:textId="77777777" w:rsidTr="00855FF5">
        <w:tc>
          <w:tcPr>
            <w:tcW w:w="2272" w:type="dxa"/>
            <w:vAlign w:val="center"/>
          </w:tcPr>
          <w:p w14:paraId="0BFA6C3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하마코시미즈</w:t>
            </w:r>
          </w:p>
        </w:tc>
        <w:tc>
          <w:tcPr>
            <w:tcW w:w="2272" w:type="dxa"/>
          </w:tcPr>
          <w:p w14:paraId="2115A551" w14:textId="77777777" w:rsidR="00B25E43" w:rsidRPr="00B649BB" w:rsidRDefault="00B25E43" w:rsidP="00855FF5">
            <w:r w:rsidRPr="00761E0C">
              <w:t>Hamakoshimizu</w:t>
            </w:r>
          </w:p>
        </w:tc>
        <w:tc>
          <w:tcPr>
            <w:tcW w:w="2272" w:type="dxa"/>
            <w:vAlign w:val="center"/>
          </w:tcPr>
          <w:p w14:paraId="5673C9A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浜小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清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水</w:t>
            </w:r>
          </w:p>
        </w:tc>
      </w:tr>
      <w:tr w:rsidR="00B25E43" w14:paraId="571B85EE" w14:textId="77777777" w:rsidTr="00855FF5">
        <w:tc>
          <w:tcPr>
            <w:tcW w:w="2272" w:type="dxa"/>
            <w:vAlign w:val="center"/>
          </w:tcPr>
          <w:p w14:paraId="7921C4A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야무베쓰</w:t>
            </w:r>
          </w:p>
        </w:tc>
        <w:tc>
          <w:tcPr>
            <w:tcW w:w="2272" w:type="dxa"/>
          </w:tcPr>
          <w:p w14:paraId="1F8187F2" w14:textId="77777777" w:rsidR="00B25E43" w:rsidRPr="00B649BB" w:rsidRDefault="00B25E43" w:rsidP="00855FF5">
            <w:r w:rsidRPr="00761E0C">
              <w:t>Yamubetsu</w:t>
            </w:r>
          </w:p>
        </w:tc>
        <w:tc>
          <w:tcPr>
            <w:tcW w:w="2272" w:type="dxa"/>
            <w:vAlign w:val="center"/>
          </w:tcPr>
          <w:p w14:paraId="4749039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止別</w:t>
            </w:r>
          </w:p>
        </w:tc>
      </w:tr>
      <w:tr w:rsidR="00B25E43" w14:paraId="0410CA17" w14:textId="77777777" w:rsidTr="00855FF5">
        <w:tc>
          <w:tcPr>
            <w:tcW w:w="2272" w:type="dxa"/>
            <w:vAlign w:val="center"/>
          </w:tcPr>
          <w:p w14:paraId="55EDDFA4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시레토코샤리</w:t>
            </w:r>
          </w:p>
        </w:tc>
        <w:tc>
          <w:tcPr>
            <w:tcW w:w="2272" w:type="dxa"/>
          </w:tcPr>
          <w:p w14:paraId="21A96ACD" w14:textId="77777777" w:rsidR="00B25E43" w:rsidRPr="00B649BB" w:rsidRDefault="00B25E43" w:rsidP="00855FF5">
            <w:r w:rsidRPr="00761E0C">
              <w:t>Shiretoko Shari</w:t>
            </w:r>
          </w:p>
        </w:tc>
        <w:tc>
          <w:tcPr>
            <w:tcW w:w="2272" w:type="dxa"/>
            <w:vAlign w:val="center"/>
          </w:tcPr>
          <w:p w14:paraId="7B72F43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知床斜里</w:t>
            </w:r>
          </w:p>
        </w:tc>
      </w:tr>
      <w:tr w:rsidR="00B25E43" w14:paraId="43D14784" w14:textId="77777777" w:rsidTr="00855FF5">
        <w:tc>
          <w:tcPr>
            <w:tcW w:w="2272" w:type="dxa"/>
            <w:vAlign w:val="center"/>
          </w:tcPr>
          <w:p w14:paraId="132586A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나카샤리</w:t>
            </w:r>
          </w:p>
        </w:tc>
        <w:tc>
          <w:tcPr>
            <w:tcW w:w="2272" w:type="dxa"/>
          </w:tcPr>
          <w:p w14:paraId="21AACA1F" w14:textId="77777777" w:rsidR="00B25E43" w:rsidRPr="00B649BB" w:rsidRDefault="00B25E43" w:rsidP="00855FF5">
            <w:r w:rsidRPr="00761E0C">
              <w:t>Nakashari</w:t>
            </w:r>
          </w:p>
        </w:tc>
        <w:tc>
          <w:tcPr>
            <w:tcW w:w="2272" w:type="dxa"/>
            <w:vAlign w:val="center"/>
          </w:tcPr>
          <w:p w14:paraId="3018D5D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中斜里</w:t>
            </w:r>
          </w:p>
        </w:tc>
      </w:tr>
      <w:tr w:rsidR="00B25E43" w14:paraId="57743E1C" w14:textId="77777777" w:rsidTr="00855FF5">
        <w:tc>
          <w:tcPr>
            <w:tcW w:w="2272" w:type="dxa"/>
            <w:vAlign w:val="center"/>
          </w:tcPr>
          <w:p w14:paraId="4EB170B0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기요사토초</w:t>
            </w:r>
          </w:p>
        </w:tc>
        <w:tc>
          <w:tcPr>
            <w:tcW w:w="2272" w:type="dxa"/>
          </w:tcPr>
          <w:p w14:paraId="083CF2B2" w14:textId="77777777" w:rsidR="00B25E43" w:rsidRPr="00B649BB" w:rsidRDefault="00B25E43" w:rsidP="00855FF5">
            <w:r w:rsidRPr="00761E0C">
              <w:t>Kiyosato-cho</w:t>
            </w:r>
          </w:p>
        </w:tc>
        <w:tc>
          <w:tcPr>
            <w:tcW w:w="2272" w:type="dxa"/>
            <w:vAlign w:val="center"/>
          </w:tcPr>
          <w:p w14:paraId="2537599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清</w:t>
            </w:r>
            <w:r>
              <w:rPr>
                <w:rFonts w:ascii="굴림" w:eastAsia="굴림" w:hAnsi="굴림" w:cs="굴림" w:hint="eastAsia"/>
                <w:color w:val="202122"/>
                <w:sz w:val="20"/>
                <w:szCs w:val="20"/>
                <w:lang w:eastAsia="ja-JP"/>
              </w:rPr>
              <w:t>里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町</w:t>
            </w:r>
          </w:p>
        </w:tc>
      </w:tr>
      <w:tr w:rsidR="00B25E43" w14:paraId="36BFDF0F" w14:textId="77777777" w:rsidTr="00855FF5">
        <w:tc>
          <w:tcPr>
            <w:tcW w:w="2272" w:type="dxa"/>
            <w:vAlign w:val="center"/>
          </w:tcPr>
          <w:p w14:paraId="217F8C9E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삿쓰루</w:t>
            </w:r>
          </w:p>
        </w:tc>
        <w:tc>
          <w:tcPr>
            <w:tcW w:w="2272" w:type="dxa"/>
          </w:tcPr>
          <w:p w14:paraId="35425813" w14:textId="77777777" w:rsidR="00B25E43" w:rsidRPr="00B649BB" w:rsidRDefault="00B25E43" w:rsidP="00855FF5">
            <w:r w:rsidRPr="00761E0C">
              <w:t>Satsuru</w:t>
            </w:r>
          </w:p>
        </w:tc>
        <w:tc>
          <w:tcPr>
            <w:tcW w:w="2272" w:type="dxa"/>
            <w:vAlign w:val="center"/>
          </w:tcPr>
          <w:p w14:paraId="4D39A01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札弦</w:t>
            </w:r>
          </w:p>
        </w:tc>
      </w:tr>
      <w:tr w:rsidR="00B25E43" w14:paraId="579331EE" w14:textId="77777777" w:rsidTr="00855FF5">
        <w:tc>
          <w:tcPr>
            <w:tcW w:w="2272" w:type="dxa"/>
            <w:vAlign w:val="center"/>
          </w:tcPr>
          <w:p w14:paraId="79DD2593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미도리</w:t>
            </w:r>
          </w:p>
        </w:tc>
        <w:tc>
          <w:tcPr>
            <w:tcW w:w="2272" w:type="dxa"/>
          </w:tcPr>
          <w:p w14:paraId="33F78485" w14:textId="77777777" w:rsidR="00B25E43" w:rsidRPr="00B649BB" w:rsidRDefault="00B25E43" w:rsidP="00855FF5">
            <w:r w:rsidRPr="00761E0C">
              <w:t>Satsuru</w:t>
            </w:r>
          </w:p>
        </w:tc>
        <w:tc>
          <w:tcPr>
            <w:tcW w:w="2272" w:type="dxa"/>
            <w:vAlign w:val="center"/>
          </w:tcPr>
          <w:p w14:paraId="39A3AF9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緑</w:t>
            </w:r>
          </w:p>
        </w:tc>
      </w:tr>
      <w:tr w:rsidR="00B25E43" w14:paraId="00329DC2" w14:textId="77777777" w:rsidTr="00855FF5">
        <w:tc>
          <w:tcPr>
            <w:tcW w:w="2272" w:type="dxa"/>
            <w:vAlign w:val="center"/>
          </w:tcPr>
          <w:p w14:paraId="44EF52A6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가와유</w:t>
            </w: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온천</w:t>
            </w:r>
          </w:p>
        </w:tc>
        <w:tc>
          <w:tcPr>
            <w:tcW w:w="2272" w:type="dxa"/>
          </w:tcPr>
          <w:p w14:paraId="2C428651" w14:textId="77777777" w:rsidR="00B25E43" w:rsidRPr="00B649BB" w:rsidRDefault="00B25E43" w:rsidP="00855FF5">
            <w:r w:rsidRPr="00761E0C">
              <w:t>Kawayu Onsen</w:t>
            </w:r>
          </w:p>
        </w:tc>
        <w:tc>
          <w:tcPr>
            <w:tcW w:w="2272" w:type="dxa"/>
            <w:vAlign w:val="center"/>
          </w:tcPr>
          <w:p w14:paraId="0F27AD5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川湯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温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泉</w:t>
            </w:r>
          </w:p>
        </w:tc>
      </w:tr>
      <w:tr w:rsidR="00B25E43" w14:paraId="206AAB83" w14:textId="77777777" w:rsidTr="00855FF5">
        <w:tc>
          <w:tcPr>
            <w:tcW w:w="2272" w:type="dxa"/>
            <w:vAlign w:val="center"/>
          </w:tcPr>
          <w:p w14:paraId="30DACE34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비루와</w:t>
            </w:r>
          </w:p>
        </w:tc>
        <w:tc>
          <w:tcPr>
            <w:tcW w:w="2272" w:type="dxa"/>
          </w:tcPr>
          <w:p w14:paraId="5525799B" w14:textId="77777777" w:rsidR="00B25E43" w:rsidRPr="00B649BB" w:rsidRDefault="00B25E43" w:rsidP="00855FF5">
            <w:r w:rsidRPr="00761E0C">
              <w:t>Biruwa</w:t>
            </w:r>
          </w:p>
        </w:tc>
        <w:tc>
          <w:tcPr>
            <w:tcW w:w="2272" w:type="dxa"/>
            <w:vAlign w:val="center"/>
          </w:tcPr>
          <w:p w14:paraId="19B719E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美留和</w:t>
            </w:r>
          </w:p>
        </w:tc>
      </w:tr>
      <w:tr w:rsidR="00B25E43" w14:paraId="4DD5E03A" w14:textId="77777777" w:rsidTr="00855FF5">
        <w:tc>
          <w:tcPr>
            <w:tcW w:w="2272" w:type="dxa"/>
            <w:vAlign w:val="center"/>
          </w:tcPr>
          <w:p w14:paraId="3742713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마슈</w:t>
            </w:r>
          </w:p>
        </w:tc>
        <w:tc>
          <w:tcPr>
            <w:tcW w:w="2272" w:type="dxa"/>
          </w:tcPr>
          <w:p w14:paraId="0AFE46C4" w14:textId="77777777" w:rsidR="00B25E43" w:rsidRPr="00B649BB" w:rsidRDefault="00B25E43" w:rsidP="00855FF5">
            <w:r w:rsidRPr="00761E0C">
              <w:t>Mashu</w:t>
            </w:r>
          </w:p>
        </w:tc>
        <w:tc>
          <w:tcPr>
            <w:tcW w:w="2272" w:type="dxa"/>
            <w:vAlign w:val="center"/>
          </w:tcPr>
          <w:p w14:paraId="57ED836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摩周</w:t>
            </w:r>
          </w:p>
        </w:tc>
      </w:tr>
      <w:tr w:rsidR="00B25E43" w14:paraId="016146BA" w14:textId="77777777" w:rsidTr="00855FF5">
        <w:tc>
          <w:tcPr>
            <w:tcW w:w="2272" w:type="dxa"/>
            <w:vAlign w:val="center"/>
          </w:tcPr>
          <w:p w14:paraId="2107EF8F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이소분나이</w:t>
            </w:r>
          </w:p>
        </w:tc>
        <w:tc>
          <w:tcPr>
            <w:tcW w:w="2272" w:type="dxa"/>
          </w:tcPr>
          <w:p w14:paraId="487DF64C" w14:textId="77777777" w:rsidR="00B25E43" w:rsidRPr="00B649BB" w:rsidRDefault="00B25E43" w:rsidP="00855FF5">
            <w:r w:rsidRPr="00761E0C">
              <w:t>Isobunnai</w:t>
            </w:r>
          </w:p>
        </w:tc>
        <w:tc>
          <w:tcPr>
            <w:tcW w:w="2272" w:type="dxa"/>
            <w:vAlign w:val="center"/>
          </w:tcPr>
          <w:p w14:paraId="235EA80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磯分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内</w:t>
            </w:r>
          </w:p>
        </w:tc>
      </w:tr>
      <w:tr w:rsidR="00B25E43" w14:paraId="761976E6" w14:textId="77777777" w:rsidTr="00855FF5">
        <w:tc>
          <w:tcPr>
            <w:tcW w:w="2272" w:type="dxa"/>
            <w:vAlign w:val="center"/>
          </w:tcPr>
          <w:p w14:paraId="0BE2FECD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시베차</w:t>
            </w:r>
          </w:p>
        </w:tc>
        <w:tc>
          <w:tcPr>
            <w:tcW w:w="2272" w:type="dxa"/>
          </w:tcPr>
          <w:p w14:paraId="1E55BEEA" w14:textId="77777777" w:rsidR="00B25E43" w:rsidRPr="00B649BB" w:rsidRDefault="00B25E43" w:rsidP="00855FF5">
            <w:r w:rsidRPr="00761E0C">
              <w:t>Shibecha</w:t>
            </w:r>
          </w:p>
        </w:tc>
        <w:tc>
          <w:tcPr>
            <w:tcW w:w="2272" w:type="dxa"/>
            <w:vAlign w:val="center"/>
          </w:tcPr>
          <w:p w14:paraId="5A89DE1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標茶</w:t>
            </w:r>
          </w:p>
        </w:tc>
      </w:tr>
      <w:tr w:rsidR="00B25E43" w14:paraId="0B437D85" w14:textId="77777777" w:rsidTr="00855FF5">
        <w:tc>
          <w:tcPr>
            <w:tcW w:w="2272" w:type="dxa"/>
            <w:vAlign w:val="center"/>
          </w:tcPr>
          <w:p w14:paraId="49F33E9B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가야누마</w:t>
            </w:r>
          </w:p>
        </w:tc>
        <w:tc>
          <w:tcPr>
            <w:tcW w:w="2272" w:type="dxa"/>
          </w:tcPr>
          <w:p w14:paraId="13B58D43" w14:textId="77777777" w:rsidR="00B25E43" w:rsidRPr="00B649BB" w:rsidRDefault="00B25E43" w:rsidP="00855FF5">
            <w:r w:rsidRPr="00761E0C">
              <w:t>Kayanuma</w:t>
            </w:r>
          </w:p>
        </w:tc>
        <w:tc>
          <w:tcPr>
            <w:tcW w:w="2272" w:type="dxa"/>
            <w:vAlign w:val="center"/>
          </w:tcPr>
          <w:p w14:paraId="36F90BB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茅沼</w:t>
            </w:r>
          </w:p>
        </w:tc>
      </w:tr>
      <w:tr w:rsidR="00B25E43" w14:paraId="519ADB64" w14:textId="77777777" w:rsidTr="00855FF5">
        <w:tc>
          <w:tcPr>
            <w:tcW w:w="2272" w:type="dxa"/>
            <w:vAlign w:val="center"/>
          </w:tcPr>
          <w:p w14:paraId="37330B78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도로</w:t>
            </w:r>
          </w:p>
        </w:tc>
        <w:tc>
          <w:tcPr>
            <w:tcW w:w="2272" w:type="dxa"/>
          </w:tcPr>
          <w:p w14:paraId="3C4BBE41" w14:textId="77777777" w:rsidR="00B25E43" w:rsidRPr="00B649BB" w:rsidRDefault="00B25E43" w:rsidP="00855FF5">
            <w:r w:rsidRPr="00761E0C">
              <w:t>Doro</w:t>
            </w:r>
          </w:p>
        </w:tc>
        <w:tc>
          <w:tcPr>
            <w:tcW w:w="2272" w:type="dxa"/>
            <w:vAlign w:val="center"/>
          </w:tcPr>
          <w:p w14:paraId="40CE9E4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塘路</w:t>
            </w:r>
          </w:p>
        </w:tc>
      </w:tr>
      <w:tr w:rsidR="00B25E43" w14:paraId="2D81C95E" w14:textId="77777777" w:rsidTr="00855FF5">
        <w:tc>
          <w:tcPr>
            <w:tcW w:w="2272" w:type="dxa"/>
            <w:vAlign w:val="center"/>
          </w:tcPr>
          <w:p w14:paraId="3CDF5DC0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호소오카</w:t>
            </w:r>
          </w:p>
        </w:tc>
        <w:tc>
          <w:tcPr>
            <w:tcW w:w="2272" w:type="dxa"/>
          </w:tcPr>
          <w:p w14:paraId="601C6118" w14:textId="77777777" w:rsidR="00B25E43" w:rsidRPr="00B649BB" w:rsidRDefault="00B25E43" w:rsidP="00855FF5">
            <w:r w:rsidRPr="00761E0C">
              <w:t>Hosoka</w:t>
            </w:r>
          </w:p>
        </w:tc>
        <w:tc>
          <w:tcPr>
            <w:tcW w:w="2272" w:type="dxa"/>
            <w:vAlign w:val="center"/>
          </w:tcPr>
          <w:p w14:paraId="3BC5C77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細岡</w:t>
            </w:r>
          </w:p>
        </w:tc>
      </w:tr>
      <w:tr w:rsidR="00B25E43" w14:paraId="39EBDFB2" w14:textId="77777777" w:rsidTr="00855FF5">
        <w:tc>
          <w:tcPr>
            <w:tcW w:w="2272" w:type="dxa"/>
            <w:vAlign w:val="center"/>
          </w:tcPr>
          <w:p w14:paraId="6716EA45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구시로</w:t>
            </w: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습원</w:t>
            </w:r>
          </w:p>
        </w:tc>
        <w:tc>
          <w:tcPr>
            <w:tcW w:w="2272" w:type="dxa"/>
          </w:tcPr>
          <w:p w14:paraId="75265213" w14:textId="77777777" w:rsidR="00B25E43" w:rsidRPr="00B649BB" w:rsidRDefault="00B25E43" w:rsidP="00855FF5">
            <w:r w:rsidRPr="00761E0C">
              <w:t>Kushiro Marsh</w:t>
            </w:r>
          </w:p>
        </w:tc>
        <w:tc>
          <w:tcPr>
            <w:tcW w:w="2272" w:type="dxa"/>
            <w:vAlign w:val="center"/>
          </w:tcPr>
          <w:p w14:paraId="5A278A2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釧路</w:t>
            </w:r>
            <w:r>
              <w:rPr>
                <w:rFonts w:ascii="새굴림" w:eastAsia="새굴림" w:hAnsi="새굴림" w:cs="새굴림" w:hint="eastAsia"/>
                <w:color w:val="202122"/>
                <w:sz w:val="20"/>
                <w:szCs w:val="20"/>
                <w:lang w:eastAsia="ja-JP"/>
              </w:rPr>
              <w:t>湿</w:t>
            </w: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原</w:t>
            </w:r>
          </w:p>
        </w:tc>
      </w:tr>
      <w:tr w:rsidR="00B25E43" w14:paraId="076C6FE6" w14:textId="77777777" w:rsidTr="00855FF5">
        <w:tc>
          <w:tcPr>
            <w:tcW w:w="2272" w:type="dxa"/>
            <w:vAlign w:val="center"/>
          </w:tcPr>
          <w:p w14:paraId="28F18E3A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도야</w:t>
            </w:r>
          </w:p>
        </w:tc>
        <w:tc>
          <w:tcPr>
            <w:tcW w:w="2272" w:type="dxa"/>
          </w:tcPr>
          <w:p w14:paraId="55EA0363" w14:textId="77777777" w:rsidR="00B25E43" w:rsidRPr="00B649BB" w:rsidRDefault="00B25E43" w:rsidP="00855FF5">
            <w:r w:rsidRPr="00761E0C">
              <w:t>Toya</w:t>
            </w:r>
          </w:p>
        </w:tc>
        <w:tc>
          <w:tcPr>
            <w:tcW w:w="2272" w:type="dxa"/>
            <w:vAlign w:val="center"/>
          </w:tcPr>
          <w:p w14:paraId="0D90CF4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遠矢</w:t>
            </w:r>
          </w:p>
        </w:tc>
      </w:tr>
      <w:tr w:rsidR="00B25E43" w14:paraId="218AD225" w14:textId="77777777" w:rsidTr="00855FF5">
        <w:tc>
          <w:tcPr>
            <w:tcW w:w="2272" w:type="dxa"/>
            <w:vAlign w:val="center"/>
          </w:tcPr>
          <w:p w14:paraId="660D7842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t>히가시쿠시로</w:t>
            </w:r>
          </w:p>
        </w:tc>
        <w:tc>
          <w:tcPr>
            <w:tcW w:w="2272" w:type="dxa"/>
          </w:tcPr>
          <w:p w14:paraId="2DCB748A" w14:textId="77777777" w:rsidR="00B25E43" w:rsidRPr="00B649BB" w:rsidRDefault="00B25E43" w:rsidP="00855FF5">
            <w:r w:rsidRPr="00761E0C">
              <w:t>Higashikushiro</w:t>
            </w:r>
          </w:p>
        </w:tc>
        <w:tc>
          <w:tcPr>
            <w:tcW w:w="2272" w:type="dxa"/>
            <w:vAlign w:val="center"/>
          </w:tcPr>
          <w:p w14:paraId="71428F9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東釧路</w:t>
            </w:r>
          </w:p>
        </w:tc>
      </w:tr>
      <w:tr w:rsidR="00B25E43" w14:paraId="1E854930" w14:textId="77777777" w:rsidTr="00855FF5">
        <w:tc>
          <w:tcPr>
            <w:tcW w:w="2272" w:type="dxa"/>
            <w:vAlign w:val="center"/>
          </w:tcPr>
          <w:p w14:paraId="65ACA3E4" w14:textId="77777777" w:rsidR="00B25E43" w:rsidRDefault="00B25E43" w:rsidP="00855FF5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761E0C">
              <w:rPr>
                <w:rFonts w:ascii="Arial" w:hAnsi="Arial" w:cs="Arial"/>
                <w:color w:val="202122"/>
                <w:sz w:val="20"/>
                <w:szCs w:val="20"/>
              </w:rPr>
              <w:lastRenderedPageBreak/>
              <w:t>구시로</w:t>
            </w:r>
          </w:p>
        </w:tc>
        <w:tc>
          <w:tcPr>
            <w:tcW w:w="2272" w:type="dxa"/>
          </w:tcPr>
          <w:p w14:paraId="2B18427D" w14:textId="77777777" w:rsidR="00B25E43" w:rsidRPr="00B649BB" w:rsidRDefault="00B25E43" w:rsidP="00855FF5">
            <w:r w:rsidRPr="00761E0C">
              <w:t>Kushiro</w:t>
            </w:r>
          </w:p>
        </w:tc>
        <w:tc>
          <w:tcPr>
            <w:tcW w:w="2272" w:type="dxa"/>
            <w:vAlign w:val="center"/>
          </w:tcPr>
          <w:p w14:paraId="5CBB750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 w:val="20"/>
                <w:szCs w:val="20"/>
                <w:lang w:eastAsia="ja-JP"/>
              </w:rPr>
              <w:t>釧路</w:t>
            </w:r>
          </w:p>
        </w:tc>
      </w:tr>
    </w:tbl>
    <w:p w14:paraId="7A558063" w14:textId="77777777" w:rsidR="00B25E43" w:rsidRPr="002547A5" w:rsidRDefault="00B25E43" w:rsidP="00B25E43">
      <w:pPr>
        <w:ind w:left="1760"/>
        <w:rPr>
          <w:rFonts w:hint="eastAsia"/>
          <w:b/>
          <w:bCs/>
        </w:rPr>
      </w:pPr>
    </w:p>
    <w:p w14:paraId="3D2B60E2" w14:textId="77777777" w:rsidR="00B25E43" w:rsidRPr="00780A0B" w:rsidRDefault="00B25E43" w:rsidP="00B25E43">
      <w:pPr>
        <w:numPr>
          <w:ilvl w:val="0"/>
          <w:numId w:val="2"/>
        </w:numPr>
        <w:rPr>
          <w:rFonts w:eastAsia="Yu Mincho"/>
          <w:b/>
          <w:bCs/>
        </w:rPr>
      </w:pPr>
      <w:r w:rsidRPr="00780A0B">
        <w:rPr>
          <w:rFonts w:hint="eastAsia"/>
          <w:b/>
          <w:bCs/>
        </w:rPr>
        <w:t xml:space="preserve">삿포로시 교통국 - </w:t>
      </w:r>
      <w:r w:rsidRPr="00780A0B">
        <w:rPr>
          <w:b/>
          <w:bCs/>
        </w:rPr>
        <w:t>Sapporo City Transportation Bureau</w:t>
      </w:r>
      <w:r w:rsidRPr="00780A0B">
        <w:rPr>
          <w:rFonts w:hint="eastAsia"/>
          <w:b/>
          <w:bCs/>
        </w:rPr>
        <w:t xml:space="preserve"> - 札幌市交通局</w:t>
      </w:r>
    </w:p>
    <w:p w14:paraId="44308EF3" w14:textId="77777777" w:rsidR="00B25E43" w:rsidRPr="00780A0B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r>
        <w:rPr>
          <w:rFonts w:hint="eastAsia"/>
          <w:b/>
          <w:bCs/>
        </w:rPr>
        <w:t xml:space="preserve">삿포로시 교통국 난보쿠선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 w:rsidRPr="00780A0B">
        <w:rPr>
          <w:b/>
          <w:bCs/>
        </w:rPr>
        <w:t>Sapporo City Transportation Bureau</w:t>
      </w:r>
      <w:r>
        <w:rPr>
          <w:rFonts w:hint="eastAsia"/>
          <w:b/>
          <w:bCs/>
        </w:rPr>
        <w:t xml:space="preserve"> Nanboku line -</w:t>
      </w:r>
      <w:r w:rsidRPr="00780A0B">
        <w:rPr>
          <w:rFonts w:hint="eastAsia"/>
        </w:rPr>
        <w:t xml:space="preserve"> </w:t>
      </w:r>
      <w:r w:rsidRPr="00780A0B">
        <w:rPr>
          <w:rFonts w:hint="eastAsia"/>
          <w:b/>
          <w:bCs/>
        </w:rPr>
        <w:t>札幌市交通局 南北線</w:t>
      </w:r>
    </w:p>
    <w:p w14:paraId="15E8D9BF" w14:textId="77777777" w:rsidR="00B25E43" w:rsidRPr="00F3300A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780A0B">
        <w:rPr>
          <w:rFonts w:hint="eastAsia"/>
          <w:b/>
          <w:bCs/>
        </w:rPr>
        <w:t>본선</w:t>
      </w:r>
      <w:r w:rsidRPr="00780A0B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34CC3E59" w14:textId="77777777" w:rsidTr="00855FF5">
        <w:tc>
          <w:tcPr>
            <w:tcW w:w="2272" w:type="dxa"/>
          </w:tcPr>
          <w:p w14:paraId="20F62338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1DB1E2FA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4C5D5D2C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A22C44E" w14:textId="77777777" w:rsidTr="00855FF5">
        <w:tc>
          <w:tcPr>
            <w:tcW w:w="2272" w:type="dxa"/>
            <w:vAlign w:val="center"/>
          </w:tcPr>
          <w:p w14:paraId="1A809C40" w14:textId="77777777" w:rsidR="00B25E43" w:rsidRDefault="00B25E43" w:rsidP="00855FF5"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아사부</w:t>
            </w:r>
          </w:p>
        </w:tc>
        <w:tc>
          <w:tcPr>
            <w:tcW w:w="2272" w:type="dxa"/>
          </w:tcPr>
          <w:p w14:paraId="52F6F467" w14:textId="77777777" w:rsidR="00B25E43" w:rsidRDefault="00B25E43" w:rsidP="00855FF5">
            <w:r w:rsidRPr="00F3300A">
              <w:t>Asabu</w:t>
            </w:r>
          </w:p>
        </w:tc>
        <w:tc>
          <w:tcPr>
            <w:tcW w:w="2272" w:type="dxa"/>
            <w:vAlign w:val="center"/>
          </w:tcPr>
          <w:p w14:paraId="670AF340" w14:textId="77777777" w:rsidR="00B25E43" w:rsidRDefault="00B25E43" w:rsidP="00855FF5"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麻生</w:t>
            </w:r>
          </w:p>
        </w:tc>
      </w:tr>
      <w:tr w:rsidR="00B25E43" w14:paraId="6D86FB9E" w14:textId="77777777" w:rsidTr="00855FF5">
        <w:tc>
          <w:tcPr>
            <w:tcW w:w="2272" w:type="dxa"/>
            <w:vAlign w:val="center"/>
          </w:tcPr>
          <w:p w14:paraId="12D1A6F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기타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34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조</w:t>
            </w:r>
          </w:p>
        </w:tc>
        <w:tc>
          <w:tcPr>
            <w:tcW w:w="2272" w:type="dxa"/>
          </w:tcPr>
          <w:p w14:paraId="0FFE7E1D" w14:textId="77777777" w:rsidR="00B25E43" w:rsidRPr="00B649BB" w:rsidRDefault="00B25E43" w:rsidP="00855FF5">
            <w:r>
              <w:t>Kita</w:t>
            </w:r>
            <w:r w:rsidRPr="00F3300A">
              <w:rPr>
                <w:rFonts w:hint="eastAsia"/>
              </w:rPr>
              <w:t xml:space="preserve"> </w:t>
            </w:r>
            <w:r w:rsidRPr="00F3300A">
              <w:t>34 Articles</w:t>
            </w:r>
          </w:p>
        </w:tc>
        <w:tc>
          <w:tcPr>
            <w:tcW w:w="2272" w:type="dxa"/>
            <w:vAlign w:val="center"/>
          </w:tcPr>
          <w:p w14:paraId="3138DD1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</w:t>
            </w: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34</w:t>
            </w:r>
            <w:r w:rsidRPr="00F3300A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条</w:t>
            </w:r>
          </w:p>
        </w:tc>
      </w:tr>
      <w:tr w:rsidR="00B25E43" w14:paraId="73A28DB2" w14:textId="77777777" w:rsidTr="00855FF5">
        <w:tc>
          <w:tcPr>
            <w:tcW w:w="2272" w:type="dxa"/>
            <w:vAlign w:val="center"/>
          </w:tcPr>
          <w:p w14:paraId="6E6FE00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기타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24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조</w:t>
            </w:r>
          </w:p>
        </w:tc>
        <w:tc>
          <w:tcPr>
            <w:tcW w:w="2272" w:type="dxa"/>
          </w:tcPr>
          <w:p w14:paraId="54F30BBE" w14:textId="77777777" w:rsidR="00B25E43" w:rsidRPr="00B649BB" w:rsidRDefault="00B25E43" w:rsidP="00855FF5">
            <w:r>
              <w:t>Kita</w:t>
            </w:r>
            <w:r w:rsidRPr="00F3300A">
              <w:rPr>
                <w:rFonts w:hint="eastAsia"/>
              </w:rPr>
              <w:t xml:space="preserve"> </w:t>
            </w:r>
            <w:r w:rsidRPr="00F3300A">
              <w:t>24</w:t>
            </w:r>
          </w:p>
        </w:tc>
        <w:tc>
          <w:tcPr>
            <w:tcW w:w="2272" w:type="dxa"/>
            <w:vAlign w:val="center"/>
          </w:tcPr>
          <w:p w14:paraId="0B165AB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</w:t>
            </w: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24</w:t>
            </w:r>
            <w:r w:rsidRPr="00F3300A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条</w:t>
            </w:r>
          </w:p>
        </w:tc>
      </w:tr>
      <w:tr w:rsidR="00B25E43" w14:paraId="13C34B75" w14:textId="77777777" w:rsidTr="00855FF5">
        <w:tc>
          <w:tcPr>
            <w:tcW w:w="2272" w:type="dxa"/>
            <w:vAlign w:val="center"/>
          </w:tcPr>
          <w:p w14:paraId="3E22CB7E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기타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18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조</w:t>
            </w:r>
          </w:p>
        </w:tc>
        <w:tc>
          <w:tcPr>
            <w:tcW w:w="2272" w:type="dxa"/>
          </w:tcPr>
          <w:p w14:paraId="57E574EB" w14:textId="77777777" w:rsidR="00B25E43" w:rsidRPr="00B649BB" w:rsidRDefault="00B25E43" w:rsidP="00855FF5">
            <w:r>
              <w:t>Kita</w:t>
            </w:r>
            <w:r w:rsidRPr="00F3300A">
              <w:rPr>
                <w:rFonts w:hint="eastAsia"/>
              </w:rPr>
              <w:t xml:space="preserve"> </w:t>
            </w:r>
            <w:r w:rsidRPr="00F3300A">
              <w:t>18</w:t>
            </w:r>
          </w:p>
        </w:tc>
        <w:tc>
          <w:tcPr>
            <w:tcW w:w="2272" w:type="dxa"/>
            <w:vAlign w:val="center"/>
          </w:tcPr>
          <w:p w14:paraId="18C3348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</w:t>
            </w: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18</w:t>
            </w:r>
            <w:r w:rsidRPr="00F3300A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条</w:t>
            </w:r>
          </w:p>
        </w:tc>
      </w:tr>
      <w:tr w:rsidR="00B25E43" w14:paraId="7A4385D6" w14:textId="77777777" w:rsidTr="00855FF5">
        <w:tc>
          <w:tcPr>
            <w:tcW w:w="2272" w:type="dxa"/>
            <w:vAlign w:val="center"/>
          </w:tcPr>
          <w:p w14:paraId="46327942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기타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12</w:t>
            </w: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조</w:t>
            </w:r>
          </w:p>
        </w:tc>
        <w:tc>
          <w:tcPr>
            <w:tcW w:w="2272" w:type="dxa"/>
          </w:tcPr>
          <w:p w14:paraId="1962A3D5" w14:textId="77777777" w:rsidR="00B25E43" w:rsidRPr="00B649BB" w:rsidRDefault="00B25E43" w:rsidP="00855FF5">
            <w:r>
              <w:t>Kita</w:t>
            </w:r>
            <w:r w:rsidRPr="00F3300A">
              <w:rPr>
                <w:rFonts w:hint="eastAsia"/>
              </w:rPr>
              <w:t xml:space="preserve"> </w:t>
            </w:r>
            <w:r w:rsidRPr="00F3300A">
              <w:t>12</w:t>
            </w:r>
          </w:p>
        </w:tc>
        <w:tc>
          <w:tcPr>
            <w:tcW w:w="2272" w:type="dxa"/>
            <w:vAlign w:val="center"/>
          </w:tcPr>
          <w:p w14:paraId="7833E77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</w:t>
            </w: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12</w:t>
            </w:r>
            <w:r w:rsidRPr="00F3300A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条</w:t>
            </w:r>
          </w:p>
        </w:tc>
      </w:tr>
      <w:tr w:rsidR="00B25E43" w14:paraId="13B1E9DC" w14:textId="77777777" w:rsidTr="00855FF5">
        <w:tc>
          <w:tcPr>
            <w:tcW w:w="2272" w:type="dxa"/>
            <w:vAlign w:val="center"/>
          </w:tcPr>
          <w:p w14:paraId="0B72593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삿포로</w:t>
            </w:r>
          </w:p>
        </w:tc>
        <w:tc>
          <w:tcPr>
            <w:tcW w:w="2272" w:type="dxa"/>
          </w:tcPr>
          <w:p w14:paraId="3CD50079" w14:textId="77777777" w:rsidR="00B25E43" w:rsidRPr="00B649BB" w:rsidRDefault="00B25E43" w:rsidP="00855FF5">
            <w:r w:rsidRPr="00F3300A">
              <w:t>Sapporo</w:t>
            </w:r>
          </w:p>
        </w:tc>
        <w:tc>
          <w:tcPr>
            <w:tcW w:w="2272" w:type="dxa"/>
            <w:vAlign w:val="center"/>
          </w:tcPr>
          <w:p w14:paraId="528000F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さっぽろ</w:t>
            </w:r>
          </w:p>
        </w:tc>
      </w:tr>
      <w:tr w:rsidR="00B25E43" w14:paraId="2EF9E969" w14:textId="77777777" w:rsidTr="00855FF5">
        <w:tc>
          <w:tcPr>
            <w:tcW w:w="2272" w:type="dxa"/>
            <w:vAlign w:val="center"/>
          </w:tcPr>
          <w:p w14:paraId="2B656681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오도리</w:t>
            </w:r>
          </w:p>
        </w:tc>
        <w:tc>
          <w:tcPr>
            <w:tcW w:w="2272" w:type="dxa"/>
          </w:tcPr>
          <w:p w14:paraId="6C1A2493" w14:textId="77777777" w:rsidR="00B25E43" w:rsidRPr="00B649BB" w:rsidRDefault="00B25E43" w:rsidP="00855FF5">
            <w:r w:rsidRPr="00F3300A">
              <w:t>Odori</w:t>
            </w:r>
          </w:p>
        </w:tc>
        <w:tc>
          <w:tcPr>
            <w:tcW w:w="2272" w:type="dxa"/>
            <w:vAlign w:val="center"/>
          </w:tcPr>
          <w:p w14:paraId="41FA00B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大通</w:t>
            </w:r>
          </w:p>
        </w:tc>
      </w:tr>
      <w:tr w:rsidR="00B25E43" w14:paraId="351F8417" w14:textId="77777777" w:rsidTr="00855FF5">
        <w:tc>
          <w:tcPr>
            <w:tcW w:w="2272" w:type="dxa"/>
            <w:vAlign w:val="center"/>
          </w:tcPr>
          <w:p w14:paraId="447C29D3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스스키노</w:t>
            </w:r>
          </w:p>
        </w:tc>
        <w:tc>
          <w:tcPr>
            <w:tcW w:w="2272" w:type="dxa"/>
          </w:tcPr>
          <w:p w14:paraId="6A5D64D5" w14:textId="77777777" w:rsidR="00B25E43" w:rsidRPr="00B649BB" w:rsidRDefault="00B25E43" w:rsidP="00855FF5">
            <w:r w:rsidRPr="00F3300A">
              <w:t>Susukino</w:t>
            </w:r>
          </w:p>
        </w:tc>
        <w:tc>
          <w:tcPr>
            <w:tcW w:w="2272" w:type="dxa"/>
            <w:vAlign w:val="center"/>
          </w:tcPr>
          <w:p w14:paraId="1BF22FC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すすきの</w:t>
            </w:r>
          </w:p>
        </w:tc>
      </w:tr>
      <w:tr w:rsidR="00B25E43" w14:paraId="034F18B1" w14:textId="77777777" w:rsidTr="00855FF5">
        <w:tc>
          <w:tcPr>
            <w:tcW w:w="2272" w:type="dxa"/>
            <w:vAlign w:val="center"/>
          </w:tcPr>
          <w:p w14:paraId="151B32E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나카지마코엔</w:t>
            </w:r>
          </w:p>
        </w:tc>
        <w:tc>
          <w:tcPr>
            <w:tcW w:w="2272" w:type="dxa"/>
          </w:tcPr>
          <w:p w14:paraId="4F7DC6BA" w14:textId="77777777" w:rsidR="00B25E43" w:rsidRPr="00B649BB" w:rsidRDefault="00B25E43" w:rsidP="00855FF5">
            <w:r w:rsidRPr="00F3300A">
              <w:t>Nakajima-koen</w:t>
            </w:r>
          </w:p>
        </w:tc>
        <w:tc>
          <w:tcPr>
            <w:tcW w:w="2272" w:type="dxa"/>
            <w:vAlign w:val="center"/>
          </w:tcPr>
          <w:p w14:paraId="273DA77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中島公園</w:t>
            </w:r>
          </w:p>
        </w:tc>
      </w:tr>
      <w:tr w:rsidR="00B25E43" w14:paraId="36976C71" w14:textId="77777777" w:rsidTr="00855FF5">
        <w:tc>
          <w:tcPr>
            <w:tcW w:w="2272" w:type="dxa"/>
            <w:vAlign w:val="center"/>
          </w:tcPr>
          <w:p w14:paraId="0C72ED3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호로히라바시</w:t>
            </w:r>
          </w:p>
        </w:tc>
        <w:tc>
          <w:tcPr>
            <w:tcW w:w="2272" w:type="dxa"/>
          </w:tcPr>
          <w:p w14:paraId="3002D8DB" w14:textId="77777777" w:rsidR="00B25E43" w:rsidRPr="00B649BB" w:rsidRDefault="00B25E43" w:rsidP="00855FF5">
            <w:r w:rsidRPr="00F3300A">
              <w:t>Horohirabashi</w:t>
            </w:r>
          </w:p>
        </w:tc>
        <w:tc>
          <w:tcPr>
            <w:tcW w:w="2272" w:type="dxa"/>
            <w:vAlign w:val="center"/>
          </w:tcPr>
          <w:p w14:paraId="784628C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幌平橋</w:t>
            </w:r>
          </w:p>
        </w:tc>
      </w:tr>
      <w:tr w:rsidR="00B25E43" w14:paraId="071A3E90" w14:textId="77777777" w:rsidTr="00855FF5">
        <w:tc>
          <w:tcPr>
            <w:tcW w:w="2272" w:type="dxa"/>
            <w:vAlign w:val="center"/>
          </w:tcPr>
          <w:p w14:paraId="6A27FCF2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나카노시마</w:t>
            </w:r>
          </w:p>
        </w:tc>
        <w:tc>
          <w:tcPr>
            <w:tcW w:w="2272" w:type="dxa"/>
          </w:tcPr>
          <w:p w14:paraId="1B1FBE36" w14:textId="77777777" w:rsidR="00B25E43" w:rsidRPr="00B649BB" w:rsidRDefault="00B25E43" w:rsidP="00855FF5">
            <w:r w:rsidRPr="00F3300A">
              <w:t>Hiroshima</w:t>
            </w:r>
          </w:p>
        </w:tc>
        <w:tc>
          <w:tcPr>
            <w:tcW w:w="2272" w:type="dxa"/>
            <w:vAlign w:val="center"/>
          </w:tcPr>
          <w:p w14:paraId="2BD0DF7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中の島</w:t>
            </w:r>
          </w:p>
        </w:tc>
      </w:tr>
      <w:tr w:rsidR="00B25E43" w14:paraId="4A3D5642" w14:textId="77777777" w:rsidTr="00855FF5">
        <w:tc>
          <w:tcPr>
            <w:tcW w:w="2272" w:type="dxa"/>
            <w:vAlign w:val="center"/>
          </w:tcPr>
          <w:p w14:paraId="14DEDBBA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히라기시</w:t>
            </w:r>
          </w:p>
        </w:tc>
        <w:tc>
          <w:tcPr>
            <w:tcW w:w="2272" w:type="dxa"/>
          </w:tcPr>
          <w:p w14:paraId="44A03800" w14:textId="77777777" w:rsidR="00B25E43" w:rsidRPr="00B649BB" w:rsidRDefault="00B25E43" w:rsidP="00855FF5">
            <w:r w:rsidRPr="00F3300A">
              <w:t>Hiragi-shi</w:t>
            </w:r>
          </w:p>
        </w:tc>
        <w:tc>
          <w:tcPr>
            <w:tcW w:w="2272" w:type="dxa"/>
            <w:vAlign w:val="center"/>
          </w:tcPr>
          <w:p w14:paraId="5191322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平岸</w:t>
            </w:r>
          </w:p>
        </w:tc>
      </w:tr>
      <w:tr w:rsidR="00B25E43" w14:paraId="1A1C08AD" w14:textId="77777777" w:rsidTr="00855FF5">
        <w:tc>
          <w:tcPr>
            <w:tcW w:w="2272" w:type="dxa"/>
            <w:vAlign w:val="center"/>
          </w:tcPr>
          <w:p w14:paraId="2E23113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미나미히라기시</w:t>
            </w:r>
          </w:p>
        </w:tc>
        <w:tc>
          <w:tcPr>
            <w:tcW w:w="2272" w:type="dxa"/>
          </w:tcPr>
          <w:p w14:paraId="12596D9D" w14:textId="77777777" w:rsidR="00B25E43" w:rsidRPr="00B649BB" w:rsidRDefault="00B25E43" w:rsidP="00855FF5">
            <w:r w:rsidRPr="00F3300A">
              <w:t>Minamihiragishi</w:t>
            </w:r>
          </w:p>
        </w:tc>
        <w:tc>
          <w:tcPr>
            <w:tcW w:w="2272" w:type="dxa"/>
            <w:vAlign w:val="center"/>
          </w:tcPr>
          <w:p w14:paraId="0BCEDDB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南平岸</w:t>
            </w:r>
          </w:p>
        </w:tc>
      </w:tr>
      <w:tr w:rsidR="00B25E43" w14:paraId="2B87848F" w14:textId="77777777" w:rsidTr="00855FF5">
        <w:tc>
          <w:tcPr>
            <w:tcW w:w="2272" w:type="dxa"/>
            <w:vAlign w:val="center"/>
          </w:tcPr>
          <w:p w14:paraId="408596DC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스미카와</w:t>
            </w:r>
          </w:p>
        </w:tc>
        <w:tc>
          <w:tcPr>
            <w:tcW w:w="2272" w:type="dxa"/>
          </w:tcPr>
          <w:p w14:paraId="5FF950BC" w14:textId="77777777" w:rsidR="00B25E43" w:rsidRPr="00B649BB" w:rsidRDefault="00B25E43" w:rsidP="00855FF5">
            <w:r w:rsidRPr="00F3300A">
              <w:t>Sumikawa</w:t>
            </w:r>
          </w:p>
        </w:tc>
        <w:tc>
          <w:tcPr>
            <w:tcW w:w="2272" w:type="dxa"/>
            <w:vAlign w:val="center"/>
          </w:tcPr>
          <w:p w14:paraId="7A9B1BD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澄川</w:t>
            </w:r>
          </w:p>
        </w:tc>
      </w:tr>
      <w:tr w:rsidR="00B25E43" w14:paraId="36EFA4B4" w14:textId="77777777" w:rsidTr="00855FF5">
        <w:tc>
          <w:tcPr>
            <w:tcW w:w="2272" w:type="dxa"/>
            <w:vAlign w:val="center"/>
          </w:tcPr>
          <w:p w14:paraId="08F53533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지에이타이마에</w:t>
            </w:r>
          </w:p>
        </w:tc>
        <w:tc>
          <w:tcPr>
            <w:tcW w:w="2272" w:type="dxa"/>
          </w:tcPr>
          <w:p w14:paraId="4206916F" w14:textId="77777777" w:rsidR="00B25E43" w:rsidRPr="00B649BB" w:rsidRDefault="00B25E43" w:rsidP="00855FF5">
            <w:r w:rsidRPr="00F3300A">
              <w:t>Chieitaimae</w:t>
            </w:r>
          </w:p>
        </w:tc>
        <w:tc>
          <w:tcPr>
            <w:tcW w:w="2272" w:type="dxa"/>
            <w:vAlign w:val="center"/>
          </w:tcPr>
          <w:p w14:paraId="11063A1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自衛隊前</w:t>
            </w:r>
          </w:p>
        </w:tc>
      </w:tr>
      <w:tr w:rsidR="00B25E43" w14:paraId="351DF9BE" w14:textId="77777777" w:rsidTr="00855FF5">
        <w:tc>
          <w:tcPr>
            <w:tcW w:w="2272" w:type="dxa"/>
            <w:vAlign w:val="center"/>
          </w:tcPr>
          <w:p w14:paraId="228E5C24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300A">
              <w:rPr>
                <w:rFonts w:ascii="Arial" w:hAnsi="Arial" w:cs="Arial"/>
                <w:color w:val="202122"/>
                <w:sz w:val="21"/>
                <w:szCs w:val="21"/>
              </w:rPr>
              <w:t>마코마나이</w:t>
            </w:r>
          </w:p>
        </w:tc>
        <w:tc>
          <w:tcPr>
            <w:tcW w:w="2272" w:type="dxa"/>
          </w:tcPr>
          <w:p w14:paraId="4A71A73F" w14:textId="77777777" w:rsidR="00B25E43" w:rsidRPr="00B649BB" w:rsidRDefault="00B25E43" w:rsidP="00855FF5">
            <w:r w:rsidRPr="00F3300A">
              <w:t>Makomanai</w:t>
            </w:r>
          </w:p>
        </w:tc>
        <w:tc>
          <w:tcPr>
            <w:tcW w:w="2272" w:type="dxa"/>
            <w:vAlign w:val="center"/>
          </w:tcPr>
          <w:p w14:paraId="0529F16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3300A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真</w:t>
            </w:r>
            <w:r w:rsidRPr="00F3300A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駒</w:t>
            </w:r>
            <w:r w:rsidRPr="00F3300A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内</w:t>
            </w:r>
          </w:p>
        </w:tc>
      </w:tr>
    </w:tbl>
    <w:p w14:paraId="5A02D041" w14:textId="77777777" w:rsidR="00B25E43" w:rsidRPr="00780A0B" w:rsidRDefault="00B25E43" w:rsidP="00B25E43">
      <w:pPr>
        <w:ind w:left="1760"/>
        <w:rPr>
          <w:rFonts w:eastAsia="Yu Mincho" w:hint="eastAsia"/>
          <w:b/>
          <w:bCs/>
        </w:rPr>
      </w:pPr>
    </w:p>
    <w:p w14:paraId="38FC2C79" w14:textId="77777777" w:rsidR="00B25E43" w:rsidRPr="0061789D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r>
        <w:rPr>
          <w:rFonts w:hint="eastAsia"/>
          <w:b/>
          <w:bCs/>
        </w:rPr>
        <w:t xml:space="preserve">삿포로시 교통국 동서선 - </w:t>
      </w:r>
      <w:r w:rsidRPr="00780A0B">
        <w:rPr>
          <w:b/>
          <w:bCs/>
        </w:rPr>
        <w:t>Sapporo City Transportation Bureau</w:t>
      </w:r>
      <w:r>
        <w:rPr>
          <w:rFonts w:hint="eastAsia"/>
          <w:b/>
          <w:bCs/>
        </w:rPr>
        <w:t xml:space="preserve"> Touzai line- </w:t>
      </w:r>
      <w:r w:rsidRPr="00780A0B">
        <w:rPr>
          <w:rFonts w:hint="eastAsia"/>
          <w:b/>
          <w:bCs/>
        </w:rPr>
        <w:t>札幌市交通局</w:t>
      </w:r>
      <w:r w:rsidRPr="00BD7C04">
        <w:rPr>
          <w:rFonts w:eastAsia="Yu Mincho" w:hint="eastAsia"/>
          <w:b/>
          <w:bCs/>
        </w:rPr>
        <w:t xml:space="preserve"> </w:t>
      </w:r>
      <w:r w:rsidRPr="00BD7C04">
        <w:rPr>
          <w:rFonts w:eastAsia="Yu Mincho" w:hint="eastAsia"/>
          <w:b/>
          <w:bCs/>
        </w:rPr>
        <w:t>東西線</w:t>
      </w:r>
    </w:p>
    <w:p w14:paraId="3D42F626" w14:textId="77777777" w:rsidR="00B25E43" w:rsidRPr="00485E60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61789D">
        <w:rPr>
          <w:rFonts w:hint="eastAsia"/>
          <w:b/>
          <w:bCs/>
        </w:rPr>
        <w:t>본선</w:t>
      </w:r>
      <w:r w:rsidRPr="0061789D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03612E21" w14:textId="77777777" w:rsidTr="00855FF5">
        <w:trPr>
          <w:trHeight w:val="429"/>
        </w:trPr>
        <w:tc>
          <w:tcPr>
            <w:tcW w:w="2272" w:type="dxa"/>
          </w:tcPr>
          <w:p w14:paraId="4CE9E1A0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43819E74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5EA88E1F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382CFC2B" w14:textId="77777777" w:rsidTr="00855FF5">
        <w:tc>
          <w:tcPr>
            <w:tcW w:w="2272" w:type="dxa"/>
            <w:vAlign w:val="center"/>
          </w:tcPr>
          <w:p w14:paraId="42336CEC" w14:textId="77777777" w:rsidR="00B25E43" w:rsidRDefault="00B25E43" w:rsidP="00855FF5"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미야노사와</w:t>
            </w:r>
          </w:p>
        </w:tc>
        <w:tc>
          <w:tcPr>
            <w:tcW w:w="2272" w:type="dxa"/>
          </w:tcPr>
          <w:p w14:paraId="49E677C5" w14:textId="77777777" w:rsidR="00B25E43" w:rsidRDefault="00B25E43" w:rsidP="00855FF5">
            <w:r w:rsidRPr="00466A12">
              <w:t>Miyanosawa</w:t>
            </w:r>
          </w:p>
        </w:tc>
        <w:tc>
          <w:tcPr>
            <w:tcW w:w="2272" w:type="dxa"/>
            <w:vAlign w:val="center"/>
          </w:tcPr>
          <w:p w14:paraId="298D98D5" w14:textId="77777777" w:rsidR="00B25E43" w:rsidRDefault="00B25E43" w:rsidP="00855FF5"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宮の</w:t>
            </w:r>
            <w:r w:rsidRPr="00466A12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沢</w:t>
            </w:r>
          </w:p>
        </w:tc>
      </w:tr>
      <w:tr w:rsidR="00B25E43" w14:paraId="3D24CA40" w14:textId="77777777" w:rsidTr="00855FF5">
        <w:tc>
          <w:tcPr>
            <w:tcW w:w="2272" w:type="dxa"/>
            <w:vAlign w:val="center"/>
          </w:tcPr>
          <w:p w14:paraId="30D2E0D4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핫사무미나미</w:t>
            </w:r>
          </w:p>
        </w:tc>
        <w:tc>
          <w:tcPr>
            <w:tcW w:w="2272" w:type="dxa"/>
          </w:tcPr>
          <w:p w14:paraId="2507EB60" w14:textId="77777777" w:rsidR="00B25E43" w:rsidRPr="00B649BB" w:rsidRDefault="00B25E43" w:rsidP="00855FF5">
            <w:r w:rsidRPr="00466A12">
              <w:t>Hassamaminami</w:t>
            </w:r>
          </w:p>
        </w:tc>
        <w:tc>
          <w:tcPr>
            <w:tcW w:w="2272" w:type="dxa"/>
            <w:vAlign w:val="center"/>
          </w:tcPr>
          <w:p w14:paraId="3BDD8AD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発</w:t>
            </w:r>
            <w:r w:rsidRPr="00466A12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寒南</w:t>
            </w:r>
          </w:p>
        </w:tc>
      </w:tr>
      <w:tr w:rsidR="00B25E43" w14:paraId="3360B379" w14:textId="77777777" w:rsidTr="00855FF5">
        <w:tc>
          <w:tcPr>
            <w:tcW w:w="2272" w:type="dxa"/>
            <w:vAlign w:val="center"/>
          </w:tcPr>
          <w:p w14:paraId="476FD92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고토니</w:t>
            </w:r>
          </w:p>
        </w:tc>
        <w:tc>
          <w:tcPr>
            <w:tcW w:w="2272" w:type="dxa"/>
          </w:tcPr>
          <w:p w14:paraId="28EAC08E" w14:textId="77777777" w:rsidR="00B25E43" w:rsidRPr="00B649BB" w:rsidRDefault="00B25E43" w:rsidP="00855FF5">
            <w:r w:rsidRPr="00466A12">
              <w:t>Kotoni</w:t>
            </w:r>
          </w:p>
        </w:tc>
        <w:tc>
          <w:tcPr>
            <w:tcW w:w="2272" w:type="dxa"/>
            <w:vAlign w:val="center"/>
          </w:tcPr>
          <w:p w14:paraId="50E9C61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琴似</w:t>
            </w:r>
          </w:p>
        </w:tc>
      </w:tr>
      <w:tr w:rsidR="00B25E43" w14:paraId="32B64E11" w14:textId="77777777" w:rsidTr="00855FF5">
        <w:tc>
          <w:tcPr>
            <w:tcW w:w="2272" w:type="dxa"/>
            <w:vAlign w:val="center"/>
          </w:tcPr>
          <w:p w14:paraId="1FD20A5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니주욘켄</w:t>
            </w:r>
          </w:p>
        </w:tc>
        <w:tc>
          <w:tcPr>
            <w:tcW w:w="2272" w:type="dxa"/>
          </w:tcPr>
          <w:p w14:paraId="57E470B8" w14:textId="77777777" w:rsidR="00B25E43" w:rsidRPr="00B649BB" w:rsidRDefault="00B25E43" w:rsidP="00855FF5">
            <w:r w:rsidRPr="00466A12">
              <w:t>Niju Yonken</w:t>
            </w:r>
          </w:p>
        </w:tc>
        <w:tc>
          <w:tcPr>
            <w:tcW w:w="2272" w:type="dxa"/>
            <w:vAlign w:val="center"/>
          </w:tcPr>
          <w:p w14:paraId="71C5220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二十四軒</w:t>
            </w:r>
          </w:p>
        </w:tc>
      </w:tr>
      <w:tr w:rsidR="00B25E43" w14:paraId="7782E593" w14:textId="77777777" w:rsidTr="00855FF5">
        <w:tc>
          <w:tcPr>
            <w:tcW w:w="2272" w:type="dxa"/>
            <w:vAlign w:val="center"/>
          </w:tcPr>
          <w:p w14:paraId="16DDA39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니시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28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초메</w:t>
            </w:r>
          </w:p>
        </w:tc>
        <w:tc>
          <w:tcPr>
            <w:tcW w:w="2272" w:type="dxa"/>
          </w:tcPr>
          <w:p w14:paraId="4FD9A149" w14:textId="77777777" w:rsidR="00B25E43" w:rsidRPr="00B649BB" w:rsidRDefault="00B25E43" w:rsidP="00855FF5">
            <w:r w:rsidRPr="00466A12">
              <w:t>Nishi 28-chome</w:t>
            </w:r>
          </w:p>
        </w:tc>
        <w:tc>
          <w:tcPr>
            <w:tcW w:w="2272" w:type="dxa"/>
            <w:vAlign w:val="center"/>
          </w:tcPr>
          <w:p w14:paraId="6B0D47A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西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28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丁目</w:t>
            </w:r>
          </w:p>
        </w:tc>
      </w:tr>
      <w:tr w:rsidR="00B25E43" w14:paraId="2C118B0C" w14:textId="77777777" w:rsidTr="00855FF5">
        <w:tc>
          <w:tcPr>
            <w:tcW w:w="2272" w:type="dxa"/>
            <w:vAlign w:val="center"/>
          </w:tcPr>
          <w:p w14:paraId="73AE27D1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마루야마코엔</w:t>
            </w:r>
          </w:p>
        </w:tc>
        <w:tc>
          <w:tcPr>
            <w:tcW w:w="2272" w:type="dxa"/>
          </w:tcPr>
          <w:p w14:paraId="7B3A8105" w14:textId="77777777" w:rsidR="00B25E43" w:rsidRPr="00B649BB" w:rsidRDefault="00B25E43" w:rsidP="00855FF5">
            <w:r w:rsidRPr="00466A12">
              <w:t>Maruyama Koen</w:t>
            </w:r>
          </w:p>
        </w:tc>
        <w:tc>
          <w:tcPr>
            <w:tcW w:w="2272" w:type="dxa"/>
            <w:vAlign w:val="center"/>
          </w:tcPr>
          <w:p w14:paraId="0E74A60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円山公園</w:t>
            </w:r>
          </w:p>
        </w:tc>
      </w:tr>
      <w:tr w:rsidR="00B25E43" w14:paraId="579732C6" w14:textId="77777777" w:rsidTr="00855FF5">
        <w:tc>
          <w:tcPr>
            <w:tcW w:w="2272" w:type="dxa"/>
            <w:vAlign w:val="center"/>
          </w:tcPr>
          <w:p w14:paraId="3810098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니시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18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초메</w:t>
            </w:r>
          </w:p>
        </w:tc>
        <w:tc>
          <w:tcPr>
            <w:tcW w:w="2272" w:type="dxa"/>
          </w:tcPr>
          <w:p w14:paraId="5A4B36EB" w14:textId="77777777" w:rsidR="00B25E43" w:rsidRPr="00B649BB" w:rsidRDefault="00B25E43" w:rsidP="00855FF5">
            <w:r w:rsidRPr="00466A12">
              <w:t>Nishi 18-chome</w:t>
            </w:r>
          </w:p>
        </w:tc>
        <w:tc>
          <w:tcPr>
            <w:tcW w:w="2272" w:type="dxa"/>
            <w:vAlign w:val="center"/>
          </w:tcPr>
          <w:p w14:paraId="1286C74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西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18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丁目</w:t>
            </w:r>
          </w:p>
        </w:tc>
      </w:tr>
      <w:tr w:rsidR="00B25E43" w14:paraId="01A5B6F8" w14:textId="77777777" w:rsidTr="00855FF5">
        <w:tc>
          <w:tcPr>
            <w:tcW w:w="2272" w:type="dxa"/>
            <w:vAlign w:val="center"/>
          </w:tcPr>
          <w:p w14:paraId="5E83C32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니시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11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초메</w:t>
            </w:r>
          </w:p>
        </w:tc>
        <w:tc>
          <w:tcPr>
            <w:tcW w:w="2272" w:type="dxa"/>
          </w:tcPr>
          <w:p w14:paraId="7FE368BD" w14:textId="77777777" w:rsidR="00B25E43" w:rsidRPr="00B649BB" w:rsidRDefault="00B25E43" w:rsidP="00855FF5">
            <w:r w:rsidRPr="00466A12">
              <w:t>Nishi 11-chome</w:t>
            </w:r>
          </w:p>
        </w:tc>
        <w:tc>
          <w:tcPr>
            <w:tcW w:w="2272" w:type="dxa"/>
            <w:vAlign w:val="center"/>
          </w:tcPr>
          <w:p w14:paraId="5236213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西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11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丁目</w:t>
            </w:r>
          </w:p>
        </w:tc>
      </w:tr>
      <w:tr w:rsidR="00B25E43" w14:paraId="200F22DD" w14:textId="77777777" w:rsidTr="00855FF5">
        <w:tc>
          <w:tcPr>
            <w:tcW w:w="2272" w:type="dxa"/>
            <w:vAlign w:val="center"/>
          </w:tcPr>
          <w:p w14:paraId="4D68F61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오도리</w:t>
            </w:r>
          </w:p>
        </w:tc>
        <w:tc>
          <w:tcPr>
            <w:tcW w:w="2272" w:type="dxa"/>
          </w:tcPr>
          <w:p w14:paraId="4EB60B27" w14:textId="77777777" w:rsidR="00B25E43" w:rsidRPr="00B649BB" w:rsidRDefault="00B25E43" w:rsidP="00855FF5">
            <w:r w:rsidRPr="00466A12">
              <w:t>Odori</w:t>
            </w:r>
          </w:p>
        </w:tc>
        <w:tc>
          <w:tcPr>
            <w:tcW w:w="2272" w:type="dxa"/>
            <w:vAlign w:val="center"/>
          </w:tcPr>
          <w:p w14:paraId="38D6B5F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大通</w:t>
            </w:r>
          </w:p>
        </w:tc>
      </w:tr>
      <w:tr w:rsidR="00B25E43" w14:paraId="21DA4B6D" w14:textId="77777777" w:rsidTr="00855FF5">
        <w:tc>
          <w:tcPr>
            <w:tcW w:w="2272" w:type="dxa"/>
            <w:vAlign w:val="center"/>
          </w:tcPr>
          <w:p w14:paraId="7FB94E3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버스센터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마에</w:t>
            </w:r>
          </w:p>
        </w:tc>
        <w:tc>
          <w:tcPr>
            <w:tcW w:w="2272" w:type="dxa"/>
          </w:tcPr>
          <w:p w14:paraId="02FAEE07" w14:textId="77777777" w:rsidR="00B25E43" w:rsidRPr="00B649BB" w:rsidRDefault="00B25E43" w:rsidP="00855FF5">
            <w:r w:rsidRPr="00466A12">
              <w:t>Bus Center Mae</w:t>
            </w:r>
          </w:p>
        </w:tc>
        <w:tc>
          <w:tcPr>
            <w:tcW w:w="2272" w:type="dxa"/>
            <w:vAlign w:val="center"/>
          </w:tcPr>
          <w:p w14:paraId="6F8A25D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バスセンタ</w:t>
            </w:r>
            <w:r w:rsidRPr="00466A12">
              <w:rPr>
                <w:rFonts w:ascii="MS Mincho" w:eastAsia="MS Mincho" w:hAnsi="MS Mincho" w:cs="MS Mincho" w:hint="eastAsia"/>
                <w:color w:val="202122"/>
                <w:sz w:val="21"/>
                <w:szCs w:val="21"/>
                <w:lang w:eastAsia="ja-JP"/>
              </w:rPr>
              <w:t>ー</w:t>
            </w:r>
            <w:r w:rsidRPr="00466A12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前</w:t>
            </w:r>
          </w:p>
        </w:tc>
      </w:tr>
      <w:tr w:rsidR="00B25E43" w14:paraId="7DE9AE5E" w14:textId="77777777" w:rsidTr="00855FF5">
        <w:tc>
          <w:tcPr>
            <w:tcW w:w="2272" w:type="dxa"/>
            <w:vAlign w:val="center"/>
          </w:tcPr>
          <w:p w14:paraId="4E8C667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기쿠스이</w:t>
            </w:r>
          </w:p>
        </w:tc>
        <w:tc>
          <w:tcPr>
            <w:tcW w:w="2272" w:type="dxa"/>
          </w:tcPr>
          <w:p w14:paraId="7B44DE11" w14:textId="77777777" w:rsidR="00B25E43" w:rsidRPr="00B649BB" w:rsidRDefault="00B25E43" w:rsidP="00855FF5">
            <w:r w:rsidRPr="00466A12">
              <w:t>Kikusui</w:t>
            </w:r>
          </w:p>
        </w:tc>
        <w:tc>
          <w:tcPr>
            <w:tcW w:w="2272" w:type="dxa"/>
            <w:vAlign w:val="center"/>
          </w:tcPr>
          <w:p w14:paraId="1C081A6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菊水</w:t>
            </w:r>
          </w:p>
        </w:tc>
      </w:tr>
      <w:tr w:rsidR="00B25E43" w14:paraId="1839DDE6" w14:textId="77777777" w:rsidTr="00855FF5">
        <w:tc>
          <w:tcPr>
            <w:tcW w:w="2272" w:type="dxa"/>
            <w:vAlign w:val="center"/>
          </w:tcPr>
          <w:p w14:paraId="08D33AE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히가시삿포로</w:t>
            </w:r>
          </w:p>
        </w:tc>
        <w:tc>
          <w:tcPr>
            <w:tcW w:w="2272" w:type="dxa"/>
          </w:tcPr>
          <w:p w14:paraId="2A8728A7" w14:textId="77777777" w:rsidR="00B25E43" w:rsidRPr="00B649BB" w:rsidRDefault="00B25E43" w:rsidP="00855FF5">
            <w:r w:rsidRPr="00466A12">
              <w:t>Higashisapporo</w:t>
            </w:r>
          </w:p>
        </w:tc>
        <w:tc>
          <w:tcPr>
            <w:tcW w:w="2272" w:type="dxa"/>
            <w:vAlign w:val="center"/>
          </w:tcPr>
          <w:p w14:paraId="1E2F50C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東札幌</w:t>
            </w:r>
          </w:p>
        </w:tc>
      </w:tr>
      <w:tr w:rsidR="00B25E43" w14:paraId="03BD33E4" w14:textId="77777777" w:rsidTr="00855FF5">
        <w:tc>
          <w:tcPr>
            <w:tcW w:w="2272" w:type="dxa"/>
            <w:vAlign w:val="center"/>
          </w:tcPr>
          <w:p w14:paraId="7F02759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시로이시</w:t>
            </w:r>
          </w:p>
        </w:tc>
        <w:tc>
          <w:tcPr>
            <w:tcW w:w="2272" w:type="dxa"/>
          </w:tcPr>
          <w:p w14:paraId="1C6685DD" w14:textId="77777777" w:rsidR="00B25E43" w:rsidRPr="00B649BB" w:rsidRDefault="00B25E43" w:rsidP="00855FF5">
            <w:r w:rsidRPr="00466A12">
              <w:t>Shiroishi</w:t>
            </w:r>
          </w:p>
        </w:tc>
        <w:tc>
          <w:tcPr>
            <w:tcW w:w="2272" w:type="dxa"/>
            <w:vAlign w:val="center"/>
          </w:tcPr>
          <w:p w14:paraId="242A3EF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白石</w:t>
            </w:r>
          </w:p>
        </w:tc>
      </w:tr>
      <w:tr w:rsidR="00B25E43" w14:paraId="43A19C5B" w14:textId="77777777" w:rsidTr="00855FF5">
        <w:tc>
          <w:tcPr>
            <w:tcW w:w="2272" w:type="dxa"/>
            <w:vAlign w:val="center"/>
          </w:tcPr>
          <w:p w14:paraId="0C7C55D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난고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7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초메</w:t>
            </w:r>
          </w:p>
        </w:tc>
        <w:tc>
          <w:tcPr>
            <w:tcW w:w="2272" w:type="dxa"/>
          </w:tcPr>
          <w:p w14:paraId="18F70DA7" w14:textId="77777777" w:rsidR="00B25E43" w:rsidRPr="00B649BB" w:rsidRDefault="00B25E43" w:rsidP="00855FF5">
            <w:r w:rsidRPr="00466A12">
              <w:t>Nango 7-chome</w:t>
            </w:r>
          </w:p>
        </w:tc>
        <w:tc>
          <w:tcPr>
            <w:tcW w:w="2272" w:type="dxa"/>
            <w:vAlign w:val="center"/>
          </w:tcPr>
          <w:p w14:paraId="58D377A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南</w:t>
            </w:r>
            <w:r w:rsidRPr="00466A12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郷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7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丁目</w:t>
            </w:r>
          </w:p>
        </w:tc>
      </w:tr>
      <w:tr w:rsidR="00B25E43" w14:paraId="01CA68A6" w14:textId="77777777" w:rsidTr="00855FF5">
        <w:tc>
          <w:tcPr>
            <w:tcW w:w="2272" w:type="dxa"/>
            <w:vAlign w:val="center"/>
          </w:tcPr>
          <w:p w14:paraId="29F8175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난고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13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초메</w:t>
            </w:r>
          </w:p>
        </w:tc>
        <w:tc>
          <w:tcPr>
            <w:tcW w:w="2272" w:type="dxa"/>
          </w:tcPr>
          <w:p w14:paraId="2DA52F7D" w14:textId="77777777" w:rsidR="00B25E43" w:rsidRPr="00B649BB" w:rsidRDefault="00B25E43" w:rsidP="00855FF5">
            <w:r w:rsidRPr="00466A12">
              <w:t>Nango 13-chome</w:t>
            </w:r>
          </w:p>
        </w:tc>
        <w:tc>
          <w:tcPr>
            <w:tcW w:w="2272" w:type="dxa"/>
            <w:vAlign w:val="center"/>
          </w:tcPr>
          <w:p w14:paraId="351BAD0C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南</w:t>
            </w:r>
            <w:r w:rsidRPr="00466A12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郷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13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丁目</w:t>
            </w:r>
          </w:p>
        </w:tc>
      </w:tr>
      <w:tr w:rsidR="00B25E43" w14:paraId="1008EAB8" w14:textId="77777777" w:rsidTr="00855FF5">
        <w:tc>
          <w:tcPr>
            <w:tcW w:w="2272" w:type="dxa"/>
            <w:vAlign w:val="center"/>
          </w:tcPr>
          <w:p w14:paraId="4D1D602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난고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 xml:space="preserve"> 18</w:t>
            </w: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초메</w:t>
            </w:r>
          </w:p>
        </w:tc>
        <w:tc>
          <w:tcPr>
            <w:tcW w:w="2272" w:type="dxa"/>
          </w:tcPr>
          <w:p w14:paraId="7AFD91D4" w14:textId="77777777" w:rsidR="00B25E43" w:rsidRPr="00B649BB" w:rsidRDefault="00B25E43" w:rsidP="00855FF5">
            <w:r w:rsidRPr="00466A12">
              <w:t>Nango 18-chome</w:t>
            </w:r>
          </w:p>
        </w:tc>
        <w:tc>
          <w:tcPr>
            <w:tcW w:w="2272" w:type="dxa"/>
            <w:vAlign w:val="center"/>
          </w:tcPr>
          <w:p w14:paraId="6CD0599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南</w:t>
            </w:r>
            <w:r w:rsidRPr="00466A12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郷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18</w:t>
            </w: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丁目</w:t>
            </w:r>
          </w:p>
        </w:tc>
      </w:tr>
      <w:tr w:rsidR="00B25E43" w14:paraId="0D68D593" w14:textId="77777777" w:rsidTr="00855FF5">
        <w:tc>
          <w:tcPr>
            <w:tcW w:w="2272" w:type="dxa"/>
            <w:vAlign w:val="center"/>
          </w:tcPr>
          <w:p w14:paraId="41213CA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466A12">
              <w:rPr>
                <w:rFonts w:ascii="Arial" w:hAnsi="Arial" w:cs="Arial"/>
                <w:color w:val="202122"/>
                <w:sz w:val="21"/>
                <w:szCs w:val="21"/>
              </w:rPr>
              <w:t>오야치</w:t>
            </w:r>
          </w:p>
        </w:tc>
        <w:tc>
          <w:tcPr>
            <w:tcW w:w="2272" w:type="dxa"/>
          </w:tcPr>
          <w:p w14:paraId="331FD7A3" w14:textId="77777777" w:rsidR="00B25E43" w:rsidRPr="00B649BB" w:rsidRDefault="00B25E43" w:rsidP="00855FF5">
            <w:r w:rsidRPr="00466A12">
              <w:t>Oyachi</w:t>
            </w:r>
          </w:p>
        </w:tc>
        <w:tc>
          <w:tcPr>
            <w:tcW w:w="2272" w:type="dxa"/>
            <w:vAlign w:val="center"/>
          </w:tcPr>
          <w:p w14:paraId="67A0585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 w:rsidRPr="00466A12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大谷地</w:t>
            </w:r>
          </w:p>
        </w:tc>
      </w:tr>
    </w:tbl>
    <w:p w14:paraId="09D61A15" w14:textId="77777777" w:rsidR="00B25E43" w:rsidRPr="0061789D" w:rsidRDefault="00B25E43" w:rsidP="00B25E43">
      <w:pPr>
        <w:rPr>
          <w:rFonts w:eastAsia="Yu Mincho" w:hint="eastAsia"/>
          <w:b/>
          <w:bCs/>
        </w:rPr>
      </w:pPr>
    </w:p>
    <w:p w14:paraId="75B35B83" w14:textId="77777777" w:rsidR="00B25E43" w:rsidRPr="00000923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r w:rsidRPr="00000923">
        <w:rPr>
          <w:rFonts w:hint="eastAsia"/>
          <w:b/>
          <w:bCs/>
        </w:rPr>
        <w:t xml:space="preserve">삿포로시 교통국 </w:t>
      </w:r>
      <w:r>
        <w:rPr>
          <w:rFonts w:hint="eastAsia"/>
          <w:b/>
          <w:bCs/>
        </w:rPr>
        <w:t>도호선</w:t>
      </w:r>
      <w:r w:rsidRPr="00000923">
        <w:rPr>
          <w:rFonts w:hint="eastAsia"/>
          <w:b/>
          <w:bCs/>
        </w:rPr>
        <w:t xml:space="preserve"> - </w:t>
      </w:r>
      <w:r w:rsidRPr="00000923">
        <w:rPr>
          <w:b/>
          <w:bCs/>
        </w:rPr>
        <w:t>Sapporo City Transportation Bureau</w:t>
      </w:r>
      <w:r w:rsidRPr="0000092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Touhou</w:t>
      </w:r>
      <w:r w:rsidRPr="00000923">
        <w:rPr>
          <w:rFonts w:hint="eastAsia"/>
          <w:b/>
          <w:bCs/>
        </w:rPr>
        <w:t xml:space="preserve"> line- 札幌市交通局</w:t>
      </w:r>
      <w:r w:rsidRPr="00000923">
        <w:rPr>
          <w:rFonts w:eastAsia="Yu Mincho" w:hint="eastAsia"/>
          <w:b/>
          <w:bCs/>
        </w:rPr>
        <w:t xml:space="preserve"> </w:t>
      </w:r>
      <w:r w:rsidRPr="00000923">
        <w:rPr>
          <w:rFonts w:eastAsia="Yu Mincho" w:hint="eastAsia"/>
          <w:b/>
          <w:bCs/>
        </w:rPr>
        <w:t>東豊線</w:t>
      </w:r>
    </w:p>
    <w:p w14:paraId="7CCAA028" w14:textId="77777777" w:rsidR="00B25E43" w:rsidRPr="00000923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000923">
        <w:rPr>
          <w:rFonts w:hint="eastAsia"/>
          <w:b/>
          <w:bCs/>
        </w:rPr>
        <w:t>본선</w:t>
      </w:r>
      <w:r w:rsidRPr="00000923">
        <w:rPr>
          <w:b/>
          <w:bCs/>
        </w:rPr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192"/>
        <w:gridCol w:w="2433"/>
        <w:gridCol w:w="2191"/>
      </w:tblGrid>
      <w:tr w:rsidR="00B25E43" w14:paraId="47E8479B" w14:textId="77777777" w:rsidTr="00855FF5">
        <w:tc>
          <w:tcPr>
            <w:tcW w:w="2272" w:type="dxa"/>
          </w:tcPr>
          <w:p w14:paraId="046F0A35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32E7477B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6DAE044F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323B242" w14:textId="77777777" w:rsidTr="00855FF5">
        <w:tc>
          <w:tcPr>
            <w:tcW w:w="2272" w:type="dxa"/>
            <w:vAlign w:val="center"/>
          </w:tcPr>
          <w:p w14:paraId="350FD75B" w14:textId="77777777" w:rsidR="00B25E43" w:rsidRDefault="00B25E43" w:rsidP="00855FF5"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사카에마치</w:t>
            </w:r>
          </w:p>
        </w:tc>
        <w:tc>
          <w:tcPr>
            <w:tcW w:w="2272" w:type="dxa"/>
          </w:tcPr>
          <w:p w14:paraId="3BC593ED" w14:textId="77777777" w:rsidR="00B25E43" w:rsidRDefault="00B25E43" w:rsidP="00855FF5">
            <w:r w:rsidRPr="00FC0CC3">
              <w:t>Sakae Town</w:t>
            </w:r>
          </w:p>
        </w:tc>
        <w:tc>
          <w:tcPr>
            <w:tcW w:w="2272" w:type="dxa"/>
            <w:vAlign w:val="center"/>
          </w:tcPr>
          <w:p w14:paraId="25C8CB15" w14:textId="77777777" w:rsidR="00B25E43" w:rsidRDefault="00B25E43" w:rsidP="00855FF5">
            <w:r w:rsidRPr="00FC0CC3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栄</w:t>
            </w:r>
            <w:r w:rsidRPr="00FC0CC3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町</w:t>
            </w:r>
          </w:p>
        </w:tc>
      </w:tr>
      <w:tr w:rsidR="00B25E43" w14:paraId="44BBF585" w14:textId="77777777" w:rsidTr="00855FF5">
        <w:tc>
          <w:tcPr>
            <w:tcW w:w="2272" w:type="dxa"/>
            <w:vAlign w:val="center"/>
          </w:tcPr>
          <w:p w14:paraId="2B7A4859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신도히가시</w:t>
            </w:r>
          </w:p>
        </w:tc>
        <w:tc>
          <w:tcPr>
            <w:tcW w:w="2272" w:type="dxa"/>
          </w:tcPr>
          <w:p w14:paraId="0D3644EB" w14:textId="77777777" w:rsidR="00B25E43" w:rsidRPr="00B649BB" w:rsidRDefault="00B25E43" w:rsidP="00855FF5">
            <w:r w:rsidRPr="00FC0CC3">
              <w:t>Shintohigashi</w:t>
            </w:r>
          </w:p>
        </w:tc>
        <w:tc>
          <w:tcPr>
            <w:tcW w:w="2272" w:type="dxa"/>
            <w:vAlign w:val="center"/>
          </w:tcPr>
          <w:p w14:paraId="75FEA2E4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新道東</w:t>
            </w:r>
          </w:p>
        </w:tc>
      </w:tr>
      <w:tr w:rsidR="00B25E43" w14:paraId="6CD23C96" w14:textId="77777777" w:rsidTr="00855FF5">
        <w:tc>
          <w:tcPr>
            <w:tcW w:w="2272" w:type="dxa"/>
            <w:vAlign w:val="center"/>
          </w:tcPr>
          <w:p w14:paraId="79C6D05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모토마치</w:t>
            </w:r>
          </w:p>
        </w:tc>
        <w:tc>
          <w:tcPr>
            <w:tcW w:w="2272" w:type="dxa"/>
          </w:tcPr>
          <w:p w14:paraId="5B33C8C9" w14:textId="77777777" w:rsidR="00B25E43" w:rsidRPr="00B649BB" w:rsidRDefault="00B25E43" w:rsidP="00855FF5">
            <w:r w:rsidRPr="00FC0CC3">
              <w:t>Motomachi</w:t>
            </w:r>
          </w:p>
        </w:tc>
        <w:tc>
          <w:tcPr>
            <w:tcW w:w="2272" w:type="dxa"/>
            <w:vAlign w:val="center"/>
          </w:tcPr>
          <w:p w14:paraId="6CAABAEE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元町</w:t>
            </w:r>
          </w:p>
        </w:tc>
      </w:tr>
      <w:tr w:rsidR="00B25E43" w14:paraId="56DE6E6A" w14:textId="77777777" w:rsidTr="00855FF5">
        <w:tc>
          <w:tcPr>
            <w:tcW w:w="2272" w:type="dxa"/>
            <w:vAlign w:val="center"/>
          </w:tcPr>
          <w:p w14:paraId="586B37B5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간조도리히가시</w:t>
            </w:r>
          </w:p>
        </w:tc>
        <w:tc>
          <w:tcPr>
            <w:tcW w:w="2272" w:type="dxa"/>
          </w:tcPr>
          <w:p w14:paraId="24450647" w14:textId="77777777" w:rsidR="00B25E43" w:rsidRPr="00B649BB" w:rsidRDefault="00B25E43" w:rsidP="00855FF5">
            <w:r w:rsidRPr="00FC0CC3">
              <w:t>Kanjodori Higashi</w:t>
            </w:r>
          </w:p>
        </w:tc>
        <w:tc>
          <w:tcPr>
            <w:tcW w:w="2272" w:type="dxa"/>
            <w:vAlign w:val="center"/>
          </w:tcPr>
          <w:p w14:paraId="070E9E6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環</w:t>
            </w:r>
            <w:r w:rsidRPr="00FC0CC3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状</w:t>
            </w:r>
            <w:r w:rsidRPr="00FC0CC3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通東</w:t>
            </w:r>
          </w:p>
        </w:tc>
      </w:tr>
      <w:tr w:rsidR="00B25E43" w14:paraId="67638F8A" w14:textId="77777777" w:rsidTr="00855FF5">
        <w:tc>
          <w:tcPr>
            <w:tcW w:w="2272" w:type="dxa"/>
            <w:vAlign w:val="center"/>
          </w:tcPr>
          <w:p w14:paraId="2E3EB26C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히가시쿠야쿠쇼마에</w:t>
            </w:r>
          </w:p>
        </w:tc>
        <w:tc>
          <w:tcPr>
            <w:tcW w:w="2272" w:type="dxa"/>
          </w:tcPr>
          <w:p w14:paraId="364FB1E0" w14:textId="77777777" w:rsidR="00B25E43" w:rsidRPr="00B649BB" w:rsidRDefault="00B25E43" w:rsidP="00855FF5">
            <w:r w:rsidRPr="00FC0CC3">
              <w:t>Higashikuyakushomae</w:t>
            </w:r>
          </w:p>
        </w:tc>
        <w:tc>
          <w:tcPr>
            <w:tcW w:w="2272" w:type="dxa"/>
            <w:vAlign w:val="center"/>
          </w:tcPr>
          <w:p w14:paraId="2A67B3A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東</w:t>
            </w:r>
            <w:r w:rsidRPr="00FC0CC3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区</w:t>
            </w:r>
            <w:r w:rsidRPr="00FC0CC3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役所前</w:t>
            </w:r>
          </w:p>
        </w:tc>
      </w:tr>
      <w:tr w:rsidR="00B25E43" w14:paraId="36B0D280" w14:textId="77777777" w:rsidTr="00855FF5">
        <w:tc>
          <w:tcPr>
            <w:tcW w:w="2272" w:type="dxa"/>
            <w:vAlign w:val="center"/>
          </w:tcPr>
          <w:p w14:paraId="71868FB9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기타</w:t>
            </w: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13</w:t>
            </w: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조히가시</w:t>
            </w:r>
          </w:p>
        </w:tc>
        <w:tc>
          <w:tcPr>
            <w:tcW w:w="2272" w:type="dxa"/>
          </w:tcPr>
          <w:p w14:paraId="5244B04E" w14:textId="77777777" w:rsidR="00B25E43" w:rsidRPr="00B649BB" w:rsidRDefault="00B25E43" w:rsidP="00855FF5">
            <w:r w:rsidRPr="00FC0CC3">
              <w:t>Kita13jo Higashi</w:t>
            </w:r>
          </w:p>
        </w:tc>
        <w:tc>
          <w:tcPr>
            <w:tcW w:w="2272" w:type="dxa"/>
            <w:vAlign w:val="center"/>
          </w:tcPr>
          <w:p w14:paraId="302C832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北</w:t>
            </w: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13</w:t>
            </w:r>
            <w:r w:rsidRPr="00FC0CC3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条</w:t>
            </w:r>
            <w:r w:rsidRPr="00FC0CC3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東</w:t>
            </w:r>
          </w:p>
        </w:tc>
      </w:tr>
      <w:tr w:rsidR="00B25E43" w14:paraId="07C77971" w14:textId="77777777" w:rsidTr="00855FF5">
        <w:tc>
          <w:tcPr>
            <w:tcW w:w="2272" w:type="dxa"/>
            <w:vAlign w:val="center"/>
          </w:tcPr>
          <w:p w14:paraId="38885616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삿포로</w:t>
            </w:r>
          </w:p>
        </w:tc>
        <w:tc>
          <w:tcPr>
            <w:tcW w:w="2272" w:type="dxa"/>
          </w:tcPr>
          <w:p w14:paraId="615B5ECF" w14:textId="77777777" w:rsidR="00B25E43" w:rsidRPr="00B649BB" w:rsidRDefault="00B25E43" w:rsidP="00855FF5">
            <w:r w:rsidRPr="00FC0CC3">
              <w:t>Sapporo</w:t>
            </w:r>
          </w:p>
        </w:tc>
        <w:tc>
          <w:tcPr>
            <w:tcW w:w="2272" w:type="dxa"/>
            <w:vAlign w:val="center"/>
          </w:tcPr>
          <w:p w14:paraId="09511CB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さっぽろ</w:t>
            </w:r>
          </w:p>
        </w:tc>
      </w:tr>
      <w:tr w:rsidR="00B25E43" w14:paraId="52178DB3" w14:textId="77777777" w:rsidTr="00855FF5">
        <w:tc>
          <w:tcPr>
            <w:tcW w:w="2272" w:type="dxa"/>
            <w:vAlign w:val="center"/>
          </w:tcPr>
          <w:p w14:paraId="0A8A992E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오도리</w:t>
            </w:r>
          </w:p>
        </w:tc>
        <w:tc>
          <w:tcPr>
            <w:tcW w:w="2272" w:type="dxa"/>
          </w:tcPr>
          <w:p w14:paraId="022324E0" w14:textId="77777777" w:rsidR="00B25E43" w:rsidRPr="00B649BB" w:rsidRDefault="00B25E43" w:rsidP="00855FF5">
            <w:r w:rsidRPr="00FC0CC3">
              <w:t>Sapporo</w:t>
            </w:r>
          </w:p>
        </w:tc>
        <w:tc>
          <w:tcPr>
            <w:tcW w:w="2272" w:type="dxa"/>
            <w:vAlign w:val="center"/>
          </w:tcPr>
          <w:p w14:paraId="194A4A7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大通</w:t>
            </w:r>
          </w:p>
        </w:tc>
      </w:tr>
      <w:tr w:rsidR="00B25E43" w14:paraId="46712EE9" w14:textId="77777777" w:rsidTr="00855FF5">
        <w:tc>
          <w:tcPr>
            <w:tcW w:w="2272" w:type="dxa"/>
            <w:vAlign w:val="center"/>
          </w:tcPr>
          <w:p w14:paraId="6CA3EE08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호스이스스키노</w:t>
            </w:r>
          </w:p>
        </w:tc>
        <w:tc>
          <w:tcPr>
            <w:tcW w:w="2272" w:type="dxa"/>
          </w:tcPr>
          <w:p w14:paraId="67EF9939" w14:textId="77777777" w:rsidR="00B25E43" w:rsidRPr="00B649BB" w:rsidRDefault="00B25E43" w:rsidP="00855FF5">
            <w:r w:rsidRPr="00FC0CC3">
              <w:t>Hosuisukino</w:t>
            </w:r>
          </w:p>
        </w:tc>
        <w:tc>
          <w:tcPr>
            <w:tcW w:w="2272" w:type="dxa"/>
            <w:vAlign w:val="center"/>
          </w:tcPr>
          <w:p w14:paraId="6DD60455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豊水すすきの</w:t>
            </w:r>
          </w:p>
        </w:tc>
      </w:tr>
      <w:tr w:rsidR="00B25E43" w14:paraId="1902CE4B" w14:textId="77777777" w:rsidTr="00855FF5">
        <w:tc>
          <w:tcPr>
            <w:tcW w:w="2272" w:type="dxa"/>
            <w:vAlign w:val="center"/>
          </w:tcPr>
          <w:p w14:paraId="7F216833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가쿠엔마에</w:t>
            </w:r>
          </w:p>
        </w:tc>
        <w:tc>
          <w:tcPr>
            <w:tcW w:w="2272" w:type="dxa"/>
          </w:tcPr>
          <w:p w14:paraId="3FA75846" w14:textId="77777777" w:rsidR="00B25E43" w:rsidRPr="00B649BB" w:rsidRDefault="00B25E43" w:rsidP="00855FF5">
            <w:r w:rsidRPr="00FC0CC3">
              <w:t>Gakuen-mae</w:t>
            </w:r>
          </w:p>
        </w:tc>
        <w:tc>
          <w:tcPr>
            <w:tcW w:w="2272" w:type="dxa"/>
            <w:vAlign w:val="center"/>
          </w:tcPr>
          <w:p w14:paraId="11F25710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새굴림" w:eastAsia="새굴림" w:hAnsi="새굴림" w:cs="새굴림" w:hint="eastAsia"/>
                <w:color w:val="202122"/>
                <w:sz w:val="21"/>
                <w:szCs w:val="21"/>
                <w:lang w:eastAsia="ja-JP"/>
              </w:rPr>
              <w:t>学</w:t>
            </w:r>
            <w:r w:rsidRPr="00FC0CC3">
              <w:rPr>
                <w:rFonts w:ascii="굴림" w:eastAsia="굴림" w:hAnsi="굴림" w:cs="굴림" w:hint="eastAsia"/>
                <w:color w:val="202122"/>
                <w:sz w:val="21"/>
                <w:szCs w:val="21"/>
                <w:lang w:eastAsia="ja-JP"/>
              </w:rPr>
              <w:t>園前</w:t>
            </w:r>
          </w:p>
        </w:tc>
      </w:tr>
      <w:tr w:rsidR="00B25E43" w14:paraId="3C573227" w14:textId="77777777" w:rsidTr="00855FF5">
        <w:tc>
          <w:tcPr>
            <w:tcW w:w="2272" w:type="dxa"/>
            <w:vAlign w:val="center"/>
          </w:tcPr>
          <w:p w14:paraId="1BB0BFAE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도요히라코엔</w:t>
            </w:r>
          </w:p>
        </w:tc>
        <w:tc>
          <w:tcPr>
            <w:tcW w:w="2272" w:type="dxa"/>
          </w:tcPr>
          <w:p w14:paraId="66B64509" w14:textId="77777777" w:rsidR="00B25E43" w:rsidRPr="00B649BB" w:rsidRDefault="00B25E43" w:rsidP="00855FF5">
            <w:r w:rsidRPr="00FC0CC3">
              <w:t>Toyohirakoen</w:t>
            </w:r>
          </w:p>
        </w:tc>
        <w:tc>
          <w:tcPr>
            <w:tcW w:w="2272" w:type="dxa"/>
            <w:vAlign w:val="center"/>
          </w:tcPr>
          <w:p w14:paraId="7983476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豊平公園</w:t>
            </w:r>
          </w:p>
        </w:tc>
      </w:tr>
      <w:tr w:rsidR="00B25E43" w14:paraId="212072F6" w14:textId="77777777" w:rsidTr="00855FF5">
        <w:tc>
          <w:tcPr>
            <w:tcW w:w="2272" w:type="dxa"/>
            <w:vAlign w:val="center"/>
          </w:tcPr>
          <w:p w14:paraId="782BE632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미소노</w:t>
            </w:r>
          </w:p>
        </w:tc>
        <w:tc>
          <w:tcPr>
            <w:tcW w:w="2272" w:type="dxa"/>
          </w:tcPr>
          <w:p w14:paraId="472AF8CF" w14:textId="77777777" w:rsidR="00B25E43" w:rsidRPr="00B649BB" w:rsidRDefault="00B25E43" w:rsidP="00855FF5">
            <w:r w:rsidRPr="00FC0CC3">
              <w:t>Misono</w:t>
            </w:r>
          </w:p>
        </w:tc>
        <w:tc>
          <w:tcPr>
            <w:tcW w:w="2272" w:type="dxa"/>
            <w:vAlign w:val="center"/>
          </w:tcPr>
          <w:p w14:paraId="569805B9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美園</w:t>
            </w:r>
          </w:p>
        </w:tc>
      </w:tr>
      <w:tr w:rsidR="00B25E43" w14:paraId="028E3AEE" w14:textId="77777777" w:rsidTr="00855FF5">
        <w:tc>
          <w:tcPr>
            <w:tcW w:w="2272" w:type="dxa"/>
            <w:vAlign w:val="center"/>
          </w:tcPr>
          <w:p w14:paraId="74E6F84B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쓰키사무추오</w:t>
            </w:r>
          </w:p>
        </w:tc>
        <w:tc>
          <w:tcPr>
            <w:tcW w:w="2272" w:type="dxa"/>
          </w:tcPr>
          <w:p w14:paraId="5BD04689" w14:textId="77777777" w:rsidR="00B25E43" w:rsidRPr="00B649BB" w:rsidRDefault="00B25E43" w:rsidP="00855FF5">
            <w:r w:rsidRPr="00FC0CC3">
              <w:t>Tsukisamuchuo</w:t>
            </w:r>
          </w:p>
        </w:tc>
        <w:tc>
          <w:tcPr>
            <w:tcW w:w="2272" w:type="dxa"/>
            <w:vAlign w:val="center"/>
          </w:tcPr>
          <w:p w14:paraId="602EE82F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月寒中央</w:t>
            </w:r>
          </w:p>
        </w:tc>
      </w:tr>
      <w:tr w:rsidR="00B25E43" w14:paraId="47A8EA30" w14:textId="77777777" w:rsidTr="00855FF5">
        <w:tc>
          <w:tcPr>
            <w:tcW w:w="2272" w:type="dxa"/>
            <w:vAlign w:val="center"/>
          </w:tcPr>
          <w:p w14:paraId="2577667F" w14:textId="77777777" w:rsidR="00B25E43" w:rsidRDefault="00B25E43" w:rsidP="00855FF5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C0CC3">
              <w:rPr>
                <w:rFonts w:ascii="Arial" w:hAnsi="Arial" w:cs="Arial"/>
                <w:color w:val="202122"/>
                <w:sz w:val="21"/>
                <w:szCs w:val="21"/>
              </w:rPr>
              <w:t>후쿠즈미</w:t>
            </w:r>
          </w:p>
        </w:tc>
        <w:tc>
          <w:tcPr>
            <w:tcW w:w="2272" w:type="dxa"/>
          </w:tcPr>
          <w:p w14:paraId="70A3EC27" w14:textId="77777777" w:rsidR="00B25E43" w:rsidRPr="00B649BB" w:rsidRDefault="00B25E43" w:rsidP="00855FF5">
            <w:r w:rsidRPr="00FC0CC3">
              <w:t>Fukuzumi</w:t>
            </w:r>
          </w:p>
        </w:tc>
        <w:tc>
          <w:tcPr>
            <w:tcW w:w="2272" w:type="dxa"/>
            <w:vAlign w:val="center"/>
          </w:tcPr>
          <w:p w14:paraId="5BA79917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FC0CC3">
              <w:rPr>
                <w:rFonts w:ascii="Arial" w:hAnsi="Arial" w:cs="Arial" w:hint="eastAsia"/>
                <w:color w:val="202122"/>
                <w:sz w:val="21"/>
                <w:szCs w:val="21"/>
                <w:lang w:eastAsia="ja-JP"/>
              </w:rPr>
              <w:t>福住</w:t>
            </w:r>
          </w:p>
        </w:tc>
      </w:tr>
    </w:tbl>
    <w:p w14:paraId="362CFD51" w14:textId="77777777" w:rsidR="00B25E43" w:rsidRPr="00864081" w:rsidRDefault="00B25E43" w:rsidP="00B25E43">
      <w:pPr>
        <w:numPr>
          <w:ilvl w:val="0"/>
          <w:numId w:val="2"/>
        </w:numPr>
        <w:rPr>
          <w:rFonts w:eastAsia="Yu Mincho"/>
          <w:b/>
          <w:bCs/>
        </w:rPr>
      </w:pPr>
      <w:r w:rsidRPr="00E1718D">
        <w:rPr>
          <w:rFonts w:hint="eastAsia"/>
          <w:b/>
          <w:bCs/>
        </w:rPr>
        <w:t>삿포로시</w:t>
      </w:r>
      <w:r w:rsidRPr="00E1718D">
        <w:rPr>
          <w:b/>
          <w:bCs/>
        </w:rPr>
        <w:t xml:space="preserve"> 교통사업 진흥공사</w:t>
      </w:r>
      <w:r>
        <w:rPr>
          <w:rFonts w:hint="eastAsia"/>
          <w:b/>
          <w:bCs/>
        </w:rPr>
        <w:t xml:space="preserve"> - </w:t>
      </w:r>
      <w:r w:rsidRPr="00E1718D">
        <w:rPr>
          <w:b/>
          <w:bCs/>
        </w:rPr>
        <w:t xml:space="preserve">Sapporo Transportation Service Promotion </w:t>
      </w:r>
      <w:r w:rsidRPr="00E1718D">
        <w:rPr>
          <w:b/>
          <w:bCs/>
        </w:rPr>
        <w:lastRenderedPageBreak/>
        <w:t>Corporation</w:t>
      </w:r>
      <w:r>
        <w:rPr>
          <w:rFonts w:hint="eastAsia"/>
          <w:b/>
          <w:bCs/>
        </w:rPr>
        <w:t xml:space="preserve"> - </w:t>
      </w:r>
      <w:r w:rsidRPr="00E1718D">
        <w:rPr>
          <w:rFonts w:eastAsia="Yu Mincho" w:hint="eastAsia"/>
          <w:b/>
          <w:bCs/>
        </w:rPr>
        <w:t>札幌市交通事業振興公社</w:t>
      </w:r>
    </w:p>
    <w:p w14:paraId="76FEEA02" w14:textId="77777777" w:rsidR="00B25E43" w:rsidRPr="00F97911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bookmarkStart w:id="10" w:name="_Hlk183552258"/>
      <w:r w:rsidRPr="00E1718D">
        <w:rPr>
          <w:rFonts w:hint="eastAsia"/>
          <w:b/>
          <w:bCs/>
        </w:rPr>
        <w:t>삿포로시</w:t>
      </w:r>
      <w:r w:rsidRPr="00E1718D">
        <w:rPr>
          <w:b/>
          <w:bCs/>
        </w:rPr>
        <w:t xml:space="preserve"> 교통사업 진흥공사</w:t>
      </w:r>
      <w:r>
        <w:rPr>
          <w:rFonts w:hint="eastAsia"/>
          <w:b/>
          <w:bCs/>
        </w:rPr>
        <w:t xml:space="preserve"> 이치죠선 - </w:t>
      </w:r>
      <w:r w:rsidRPr="00E1718D">
        <w:rPr>
          <w:b/>
          <w:bCs/>
        </w:rPr>
        <w:t>Sapporo Transportation Service Promotion Corporation</w:t>
      </w:r>
      <w:r>
        <w:rPr>
          <w:rFonts w:hint="eastAsia"/>
          <w:b/>
          <w:bCs/>
        </w:rPr>
        <w:t xml:space="preserve"> ichijyousen - </w:t>
      </w:r>
      <w:r w:rsidRPr="00E1718D">
        <w:rPr>
          <w:rFonts w:eastAsia="Yu Mincho" w:hint="eastAsia"/>
          <w:b/>
          <w:bCs/>
        </w:rPr>
        <w:t>札幌市交通事業振興公社</w:t>
      </w:r>
      <w:r>
        <w:rPr>
          <w:rFonts w:hint="eastAsia"/>
          <w:b/>
          <w:bCs/>
        </w:rPr>
        <w:t xml:space="preserve"> </w:t>
      </w:r>
      <w:r>
        <w:rPr>
          <w:rFonts w:ascii="Roboto" w:hAnsi="Roboto"/>
          <w:spacing w:val="2"/>
          <w:shd w:val="clear" w:color="auto" w:fill="FFFFFF"/>
        </w:rPr>
        <w:t>1</w:t>
      </w:r>
      <w:r>
        <w:rPr>
          <w:rFonts w:ascii="새굴림" w:eastAsia="새굴림" w:hAnsi="새굴림" w:cs="새굴림" w:hint="eastAsia"/>
          <w:spacing w:val="2"/>
          <w:shd w:val="clear" w:color="auto" w:fill="FFFFFF"/>
        </w:rPr>
        <w:t>条</w:t>
      </w:r>
      <w:r>
        <w:rPr>
          <w:rFonts w:ascii="Roboto" w:hAnsi="Roboto"/>
          <w:spacing w:val="2"/>
          <w:shd w:val="clear" w:color="auto" w:fill="FFFFFF"/>
        </w:rPr>
        <w:t>線</w:t>
      </w:r>
    </w:p>
    <w:p w14:paraId="2C6449E9" w14:textId="77777777" w:rsidR="00B25E43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F97911">
        <w:rPr>
          <w:rFonts w:ascii="맑은 고딕" w:eastAsia="맑은 고딕" w:hAnsi="맑은 고딕" w:cs="맑은 고딕" w:hint="eastAsia"/>
          <w:b/>
          <w:bCs/>
        </w:rPr>
        <w:t>본선</w:t>
      </w:r>
      <w:r w:rsidRPr="00F97911">
        <w:rPr>
          <w:rFonts w:eastAsia="Yu Mincho"/>
          <w:b/>
          <w:bCs/>
        </w:rPr>
        <w:t xml:space="preserve"> – main line – </w:t>
      </w:r>
      <w:r w:rsidRPr="00F97911">
        <w:rPr>
          <w:rFonts w:eastAsia="Yu Mincho"/>
          <w:b/>
          <w:bCs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22A2235B" w14:textId="77777777" w:rsidTr="00855FF5">
        <w:tc>
          <w:tcPr>
            <w:tcW w:w="2272" w:type="dxa"/>
          </w:tcPr>
          <w:p w14:paraId="1E743ACD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6C008510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6AFDB8A9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68143B38" w14:textId="77777777" w:rsidTr="00855FF5">
        <w:tc>
          <w:tcPr>
            <w:tcW w:w="2272" w:type="dxa"/>
            <w:vAlign w:val="center"/>
          </w:tcPr>
          <w:p w14:paraId="41332C8E" w14:textId="77777777" w:rsidR="00B25E43" w:rsidRDefault="00B25E43" w:rsidP="00855FF5">
            <w:r w:rsidRPr="00F15136">
              <w:rPr>
                <w:rFonts w:ascii="Arial" w:hAnsi="Arial" w:cs="Arial"/>
                <w:color w:val="202122"/>
              </w:rPr>
              <w:t>니시</w:t>
            </w:r>
            <w:r w:rsidRPr="00F15136">
              <w:rPr>
                <w:rFonts w:ascii="Arial" w:hAnsi="Arial" w:cs="Arial"/>
                <w:color w:val="202122"/>
              </w:rPr>
              <w:t xml:space="preserve"> 4</w:t>
            </w:r>
            <w:r w:rsidRPr="00F15136">
              <w:rPr>
                <w:rFonts w:ascii="Arial" w:hAnsi="Arial" w:cs="Arial"/>
                <w:color w:val="202122"/>
              </w:rPr>
              <w:t>초메</w:t>
            </w:r>
          </w:p>
        </w:tc>
        <w:tc>
          <w:tcPr>
            <w:tcW w:w="2272" w:type="dxa"/>
          </w:tcPr>
          <w:p w14:paraId="63411CE6" w14:textId="77777777" w:rsidR="00B25E43" w:rsidRDefault="00B25E43" w:rsidP="00855FF5">
            <w:r w:rsidRPr="00F161C0">
              <w:t>Nishi 4-chome</w:t>
            </w:r>
          </w:p>
        </w:tc>
        <w:tc>
          <w:tcPr>
            <w:tcW w:w="2272" w:type="dxa"/>
          </w:tcPr>
          <w:p w14:paraId="53FE912D" w14:textId="77777777" w:rsidR="00B25E43" w:rsidRPr="001257DB" w:rsidRDefault="00B25E43" w:rsidP="00855FF5">
            <w:r w:rsidRPr="001257DB">
              <w:rPr>
                <w:rFonts w:eastAsia="Yu Mincho" w:hint="eastAsia"/>
              </w:rPr>
              <w:t>西</w:t>
            </w:r>
            <w:r w:rsidRPr="001257DB">
              <w:rPr>
                <w:rFonts w:eastAsia="Yu Mincho"/>
              </w:rPr>
              <w:t>4</w:t>
            </w:r>
            <w:r w:rsidRPr="001257DB">
              <w:rPr>
                <w:rFonts w:eastAsia="Yu Mincho"/>
              </w:rPr>
              <w:t>丁目</w:t>
            </w:r>
          </w:p>
        </w:tc>
      </w:tr>
      <w:tr w:rsidR="00B25E43" w14:paraId="0D2736D0" w14:textId="77777777" w:rsidTr="00855FF5">
        <w:tc>
          <w:tcPr>
            <w:tcW w:w="2272" w:type="dxa"/>
            <w:vAlign w:val="center"/>
          </w:tcPr>
          <w:p w14:paraId="6B30C54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15136">
              <w:rPr>
                <w:rFonts w:ascii="Arial" w:hAnsi="Arial" w:cs="Arial"/>
                <w:color w:val="202122"/>
              </w:rPr>
              <w:t>니시</w:t>
            </w:r>
            <w:r w:rsidRPr="00F15136">
              <w:rPr>
                <w:rFonts w:ascii="Arial" w:hAnsi="Arial" w:cs="Arial"/>
                <w:color w:val="202122"/>
              </w:rPr>
              <w:t xml:space="preserve"> 8</w:t>
            </w:r>
            <w:r w:rsidRPr="00F15136">
              <w:rPr>
                <w:rFonts w:ascii="Arial" w:hAnsi="Arial" w:cs="Arial"/>
                <w:color w:val="202122"/>
              </w:rPr>
              <w:t>초메</w:t>
            </w:r>
          </w:p>
        </w:tc>
        <w:tc>
          <w:tcPr>
            <w:tcW w:w="2272" w:type="dxa"/>
          </w:tcPr>
          <w:p w14:paraId="490E4C1A" w14:textId="77777777" w:rsidR="00B25E43" w:rsidRPr="00B649BB" w:rsidRDefault="00B25E43" w:rsidP="00855FF5">
            <w:r w:rsidRPr="00F161C0">
              <w:t>Nishi 8-chome</w:t>
            </w:r>
          </w:p>
        </w:tc>
        <w:tc>
          <w:tcPr>
            <w:tcW w:w="2272" w:type="dxa"/>
          </w:tcPr>
          <w:p w14:paraId="448A6A92" w14:textId="77777777" w:rsidR="00B25E43" w:rsidRPr="001257DB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1257DB">
              <w:rPr>
                <w:rFonts w:eastAsia="Yu Mincho" w:hint="eastAsia"/>
              </w:rPr>
              <w:t>西</w:t>
            </w:r>
            <w:r w:rsidRPr="001257DB">
              <w:rPr>
                <w:rFonts w:eastAsia="Yu Mincho"/>
              </w:rPr>
              <w:t>8</w:t>
            </w:r>
            <w:r w:rsidRPr="001257DB">
              <w:rPr>
                <w:rFonts w:eastAsia="Yu Mincho"/>
              </w:rPr>
              <w:t>丁目</w:t>
            </w:r>
          </w:p>
        </w:tc>
      </w:tr>
      <w:tr w:rsidR="00B25E43" w14:paraId="32976480" w14:textId="77777777" w:rsidTr="00855FF5">
        <w:tc>
          <w:tcPr>
            <w:tcW w:w="2272" w:type="dxa"/>
            <w:vAlign w:val="center"/>
          </w:tcPr>
          <w:p w14:paraId="346E7FE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15136">
              <w:rPr>
                <w:rFonts w:ascii="Arial" w:hAnsi="Arial" w:cs="Arial"/>
                <w:color w:val="202122"/>
              </w:rPr>
              <w:t>주오쿠야쿠쇼마에</w:t>
            </w:r>
          </w:p>
        </w:tc>
        <w:tc>
          <w:tcPr>
            <w:tcW w:w="2272" w:type="dxa"/>
          </w:tcPr>
          <w:p w14:paraId="0E2CF565" w14:textId="77777777" w:rsidR="00B25E43" w:rsidRPr="00B649BB" w:rsidRDefault="00B25E43" w:rsidP="00855FF5">
            <w:r w:rsidRPr="00F161C0">
              <w:t>Chuo-ku Yakushomae</w:t>
            </w:r>
          </w:p>
        </w:tc>
        <w:tc>
          <w:tcPr>
            <w:tcW w:w="2272" w:type="dxa"/>
          </w:tcPr>
          <w:p w14:paraId="6DCED391" w14:textId="77777777" w:rsidR="00B25E43" w:rsidRPr="001257DB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1257DB">
              <w:rPr>
                <w:rFonts w:eastAsia="Yu Mincho" w:hint="eastAsia"/>
              </w:rPr>
              <w:t>中央区役所前</w:t>
            </w:r>
          </w:p>
        </w:tc>
      </w:tr>
      <w:tr w:rsidR="00B25E43" w14:paraId="09889074" w14:textId="77777777" w:rsidTr="00855FF5">
        <w:tc>
          <w:tcPr>
            <w:tcW w:w="2272" w:type="dxa"/>
            <w:vAlign w:val="center"/>
          </w:tcPr>
          <w:p w14:paraId="74F76208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니시</w:t>
            </w:r>
            <w:r w:rsidRPr="00F15136">
              <w:rPr>
                <w:rFonts w:ascii="Arial" w:hAnsi="Arial" w:cs="Arial"/>
                <w:color w:val="202122"/>
              </w:rPr>
              <w:t xml:space="preserve"> 15</w:t>
            </w:r>
            <w:r w:rsidRPr="00F15136">
              <w:rPr>
                <w:rFonts w:ascii="Arial" w:hAnsi="Arial" w:cs="Arial"/>
                <w:color w:val="202122"/>
              </w:rPr>
              <w:t>초메</w:t>
            </w:r>
          </w:p>
        </w:tc>
        <w:tc>
          <w:tcPr>
            <w:tcW w:w="2272" w:type="dxa"/>
          </w:tcPr>
          <w:p w14:paraId="5178BD73" w14:textId="77777777" w:rsidR="00B25E43" w:rsidRPr="00B649BB" w:rsidRDefault="00B25E43" w:rsidP="00855FF5">
            <w:r w:rsidRPr="00F161C0">
              <w:t>Nishi 15-chome</w:t>
            </w:r>
          </w:p>
        </w:tc>
        <w:tc>
          <w:tcPr>
            <w:tcW w:w="2272" w:type="dxa"/>
          </w:tcPr>
          <w:p w14:paraId="2008B806" w14:textId="77777777" w:rsidR="00B25E43" w:rsidRPr="001257DB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1257DB">
              <w:rPr>
                <w:rFonts w:eastAsia="Yu Mincho" w:hint="eastAsia"/>
              </w:rPr>
              <w:t>西</w:t>
            </w:r>
            <w:r w:rsidRPr="001257DB">
              <w:rPr>
                <w:rFonts w:eastAsia="Yu Mincho"/>
              </w:rPr>
              <w:t>15</w:t>
            </w:r>
            <w:r w:rsidRPr="001257DB">
              <w:rPr>
                <w:rFonts w:eastAsia="Yu Mincho"/>
              </w:rPr>
              <w:t>丁目</w:t>
            </w:r>
          </w:p>
        </w:tc>
      </w:tr>
    </w:tbl>
    <w:p w14:paraId="571A768D" w14:textId="77777777" w:rsidR="00B25E43" w:rsidRPr="002064B2" w:rsidRDefault="00B25E43" w:rsidP="00B25E43">
      <w:pPr>
        <w:ind w:left="2200"/>
        <w:rPr>
          <w:rFonts w:eastAsia="Yu Mincho" w:hint="eastAsia"/>
          <w:b/>
          <w:bCs/>
        </w:rPr>
      </w:pPr>
    </w:p>
    <w:p w14:paraId="2D42D2D8" w14:textId="77777777" w:rsidR="00B25E43" w:rsidRPr="00472E2D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r w:rsidRPr="00E1718D">
        <w:rPr>
          <w:rFonts w:hint="eastAsia"/>
          <w:b/>
          <w:bCs/>
        </w:rPr>
        <w:t>삿포로시</w:t>
      </w:r>
      <w:r w:rsidRPr="00E1718D">
        <w:rPr>
          <w:b/>
          <w:bCs/>
        </w:rPr>
        <w:t xml:space="preserve"> 교통사업 진흥공사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야마하나 니시선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- </w:t>
      </w:r>
      <w:r w:rsidRPr="00E1718D">
        <w:rPr>
          <w:b/>
          <w:bCs/>
        </w:rPr>
        <w:t>Sapporo Transportation Service Promotion Corporation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Yamahana Nishi sen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- </w:t>
      </w:r>
      <w:r w:rsidRPr="00E1718D">
        <w:rPr>
          <w:rFonts w:eastAsia="Yu Mincho" w:hint="eastAsia"/>
          <w:b/>
          <w:bCs/>
        </w:rPr>
        <w:t>札幌市交通事業振興公社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ascii="Roboto" w:hAnsi="Roboto"/>
          <w:spacing w:val="2"/>
          <w:shd w:val="clear" w:color="auto" w:fill="FFFFFF"/>
        </w:rPr>
        <w:t>山鼻</w:t>
      </w:r>
      <w:r>
        <w:rPr>
          <w:rFonts w:ascii="Yu Mincho" w:eastAsia="Yu Mincho" w:hAnsi="Yu Mincho" w:hint="eastAsia"/>
          <w:spacing w:val="2"/>
          <w:shd w:val="clear" w:color="auto" w:fill="FFFFFF"/>
          <w:lang w:eastAsia="ja-JP"/>
        </w:rPr>
        <w:t>西</w:t>
      </w:r>
      <w:r>
        <w:rPr>
          <w:rFonts w:ascii="Roboto" w:hAnsi="Roboto"/>
          <w:spacing w:val="2"/>
          <w:shd w:val="clear" w:color="auto" w:fill="FFFFFF"/>
        </w:rPr>
        <w:t>線</w:t>
      </w:r>
      <w:r>
        <w:rPr>
          <w:rFonts w:ascii="Roboto" w:hAnsi="Roboto"/>
          <w:spacing w:val="2"/>
          <w:shd w:val="clear" w:color="auto" w:fill="FFFFFF"/>
        </w:rPr>
        <w:t>’</w:t>
      </w:r>
    </w:p>
    <w:p w14:paraId="779F7737" w14:textId="77777777" w:rsidR="00B25E43" w:rsidRPr="002064B2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472E2D">
        <w:rPr>
          <w:rFonts w:ascii="맑은 고딕" w:eastAsia="맑은 고딕" w:hAnsi="맑은 고딕" w:cs="맑은 고딕" w:hint="eastAsia"/>
          <w:b/>
          <w:bCs/>
        </w:rPr>
        <w:t>본선</w:t>
      </w:r>
      <w:r w:rsidRPr="00472E2D">
        <w:rPr>
          <w:rFonts w:eastAsia="Yu Mincho"/>
          <w:b/>
          <w:bCs/>
        </w:rPr>
        <w:t xml:space="preserve"> – main line – </w:t>
      </w:r>
      <w:r w:rsidRPr="00472E2D">
        <w:rPr>
          <w:rFonts w:eastAsia="Yu Mincho"/>
          <w:b/>
          <w:bCs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57EBCB5D" w14:textId="77777777" w:rsidTr="00855FF5">
        <w:tc>
          <w:tcPr>
            <w:tcW w:w="2272" w:type="dxa"/>
          </w:tcPr>
          <w:p w14:paraId="3BAD7583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0881F83D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7D1CE0DF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0186568C" w14:textId="77777777" w:rsidTr="00855FF5">
        <w:tc>
          <w:tcPr>
            <w:tcW w:w="2272" w:type="dxa"/>
            <w:vAlign w:val="center"/>
          </w:tcPr>
          <w:p w14:paraId="0BE58E79" w14:textId="77777777" w:rsidR="00B25E43" w:rsidRDefault="00B25E43" w:rsidP="00855FF5">
            <w:r w:rsidRPr="00F15136">
              <w:rPr>
                <w:rFonts w:ascii="Arial" w:hAnsi="Arial" w:cs="Arial"/>
                <w:color w:val="202122"/>
              </w:rPr>
              <w:t>니시</w:t>
            </w:r>
            <w:r w:rsidRPr="00F15136">
              <w:rPr>
                <w:rFonts w:ascii="Arial" w:hAnsi="Arial" w:cs="Arial"/>
                <w:color w:val="202122"/>
              </w:rPr>
              <w:t xml:space="preserve"> 15</w:t>
            </w:r>
            <w:r w:rsidRPr="00F15136">
              <w:rPr>
                <w:rFonts w:ascii="Arial" w:hAnsi="Arial" w:cs="Arial"/>
                <w:color w:val="202122"/>
              </w:rPr>
              <w:t>초메</w:t>
            </w:r>
          </w:p>
        </w:tc>
        <w:tc>
          <w:tcPr>
            <w:tcW w:w="2272" w:type="dxa"/>
          </w:tcPr>
          <w:p w14:paraId="009769B7" w14:textId="77777777" w:rsidR="00B25E43" w:rsidRDefault="00B25E43" w:rsidP="00855FF5">
            <w:r w:rsidRPr="006210F6">
              <w:t>Nishi 15-chome</w:t>
            </w:r>
          </w:p>
        </w:tc>
        <w:tc>
          <w:tcPr>
            <w:tcW w:w="2272" w:type="dxa"/>
          </w:tcPr>
          <w:p w14:paraId="4BBF35F8" w14:textId="77777777" w:rsidR="00B25E43" w:rsidRDefault="00B25E43" w:rsidP="00855FF5">
            <w:r w:rsidRPr="006C1E37">
              <w:rPr>
                <w:rFonts w:eastAsia="Yu Mincho" w:hint="eastAsia"/>
              </w:rPr>
              <w:t>西</w:t>
            </w:r>
            <w:r w:rsidRPr="006C1E37">
              <w:rPr>
                <w:rFonts w:eastAsia="Yu Mincho"/>
              </w:rPr>
              <w:t>15</w:t>
            </w:r>
            <w:r w:rsidRPr="006C1E37">
              <w:rPr>
                <w:rFonts w:eastAsia="Yu Mincho"/>
              </w:rPr>
              <w:t>丁目</w:t>
            </w:r>
          </w:p>
        </w:tc>
      </w:tr>
      <w:tr w:rsidR="00B25E43" w14:paraId="72099DBD" w14:textId="77777777" w:rsidTr="00855FF5">
        <w:tc>
          <w:tcPr>
            <w:tcW w:w="2272" w:type="dxa"/>
            <w:vAlign w:val="center"/>
          </w:tcPr>
          <w:p w14:paraId="19B2E39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15136">
              <w:rPr>
                <w:rFonts w:ascii="Arial" w:hAnsi="Arial" w:cs="Arial"/>
                <w:color w:val="202122"/>
              </w:rPr>
              <w:t>니시센</w:t>
            </w:r>
            <w:r w:rsidRPr="00F15136">
              <w:rPr>
                <w:rFonts w:ascii="Arial" w:hAnsi="Arial" w:cs="Arial"/>
                <w:color w:val="202122"/>
              </w:rPr>
              <w:t>6</w:t>
            </w:r>
            <w:r w:rsidRPr="00F15136">
              <w:rPr>
                <w:rFonts w:ascii="Arial" w:hAnsi="Arial" w:cs="Arial"/>
                <w:color w:val="202122"/>
              </w:rPr>
              <w:t>조</w:t>
            </w:r>
          </w:p>
        </w:tc>
        <w:tc>
          <w:tcPr>
            <w:tcW w:w="2272" w:type="dxa"/>
          </w:tcPr>
          <w:p w14:paraId="7ED1200B" w14:textId="77777777" w:rsidR="00B25E43" w:rsidRPr="00B649BB" w:rsidRDefault="00B25E43" w:rsidP="00855FF5">
            <w:r w:rsidRPr="006210F6">
              <w:t>Nishisen6jo</w:t>
            </w:r>
          </w:p>
        </w:tc>
        <w:tc>
          <w:tcPr>
            <w:tcW w:w="2272" w:type="dxa"/>
          </w:tcPr>
          <w:p w14:paraId="37C740B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西線</w:t>
            </w:r>
            <w:r w:rsidRPr="006C1E37">
              <w:rPr>
                <w:rFonts w:eastAsia="Yu Mincho"/>
              </w:rPr>
              <w:t>6</w:t>
            </w:r>
            <w:r w:rsidRPr="006C1E37">
              <w:rPr>
                <w:rFonts w:eastAsia="Yu Mincho" w:hint="eastAsia"/>
              </w:rPr>
              <w:t>条</w:t>
            </w:r>
          </w:p>
        </w:tc>
      </w:tr>
      <w:tr w:rsidR="00B25E43" w14:paraId="18934FEF" w14:textId="77777777" w:rsidTr="00855FF5">
        <w:tc>
          <w:tcPr>
            <w:tcW w:w="2272" w:type="dxa"/>
            <w:vAlign w:val="center"/>
          </w:tcPr>
          <w:p w14:paraId="75F55AE3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니시센</w:t>
            </w:r>
            <w:r w:rsidRPr="00F15136">
              <w:rPr>
                <w:rFonts w:ascii="Arial" w:hAnsi="Arial" w:cs="Arial"/>
                <w:color w:val="202122"/>
              </w:rPr>
              <w:t>9</w:t>
            </w:r>
            <w:r w:rsidRPr="00F15136">
              <w:rPr>
                <w:rFonts w:ascii="Arial" w:hAnsi="Arial" w:cs="Arial"/>
                <w:color w:val="202122"/>
              </w:rPr>
              <w:t>조아사히야마코엔도리</w:t>
            </w:r>
          </w:p>
        </w:tc>
        <w:tc>
          <w:tcPr>
            <w:tcW w:w="2272" w:type="dxa"/>
          </w:tcPr>
          <w:p w14:paraId="60ACA0C9" w14:textId="77777777" w:rsidR="00B25E43" w:rsidRPr="00B649BB" w:rsidRDefault="00B25E43" w:rsidP="00855FF5">
            <w:r w:rsidRPr="006210F6">
              <w:t>Nishi-Sen 9-jo Asahiyamakoen-dori</w:t>
            </w:r>
          </w:p>
        </w:tc>
        <w:tc>
          <w:tcPr>
            <w:tcW w:w="2272" w:type="dxa"/>
          </w:tcPr>
          <w:p w14:paraId="59A135A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</w:rPr>
            </w:pPr>
            <w:r w:rsidRPr="006C1E37">
              <w:rPr>
                <w:rFonts w:eastAsia="Yu Mincho" w:hint="eastAsia"/>
              </w:rPr>
              <w:t>西線</w:t>
            </w:r>
            <w:r w:rsidRPr="006C1E37">
              <w:rPr>
                <w:rFonts w:eastAsia="Yu Mincho"/>
              </w:rPr>
              <w:t>9</w:t>
            </w:r>
            <w:r w:rsidRPr="006C1E37">
              <w:rPr>
                <w:rFonts w:eastAsia="Yu Mincho" w:hint="eastAsia"/>
              </w:rPr>
              <w:t>条旭山公園通</w:t>
            </w:r>
          </w:p>
        </w:tc>
      </w:tr>
      <w:tr w:rsidR="00B25E43" w14:paraId="00ADE4C1" w14:textId="77777777" w:rsidTr="00855FF5">
        <w:tc>
          <w:tcPr>
            <w:tcW w:w="2272" w:type="dxa"/>
            <w:vAlign w:val="center"/>
          </w:tcPr>
          <w:p w14:paraId="666E539F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니시센</w:t>
            </w:r>
            <w:r w:rsidRPr="00F15136">
              <w:rPr>
                <w:rFonts w:ascii="Arial" w:hAnsi="Arial" w:cs="Arial"/>
                <w:color w:val="202122"/>
              </w:rPr>
              <w:t>11</w:t>
            </w:r>
            <w:r w:rsidRPr="00F15136">
              <w:rPr>
                <w:rFonts w:ascii="Arial" w:hAnsi="Arial" w:cs="Arial"/>
                <w:color w:val="202122"/>
              </w:rPr>
              <w:t>조</w:t>
            </w:r>
          </w:p>
        </w:tc>
        <w:tc>
          <w:tcPr>
            <w:tcW w:w="2272" w:type="dxa"/>
          </w:tcPr>
          <w:p w14:paraId="318AE5C3" w14:textId="77777777" w:rsidR="00B25E43" w:rsidRPr="00B649BB" w:rsidRDefault="00B25E43" w:rsidP="00855FF5">
            <w:r w:rsidRPr="006210F6">
              <w:t>Nishi-Sen 11-Jo</w:t>
            </w:r>
          </w:p>
        </w:tc>
        <w:tc>
          <w:tcPr>
            <w:tcW w:w="2272" w:type="dxa"/>
          </w:tcPr>
          <w:p w14:paraId="389D2C01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西線</w:t>
            </w:r>
            <w:r w:rsidRPr="006C1E37">
              <w:rPr>
                <w:rFonts w:eastAsia="Yu Mincho"/>
              </w:rPr>
              <w:t>11</w:t>
            </w:r>
            <w:r w:rsidRPr="006C1E37">
              <w:rPr>
                <w:rFonts w:eastAsia="Yu Mincho" w:hint="eastAsia"/>
              </w:rPr>
              <w:t>条</w:t>
            </w:r>
          </w:p>
        </w:tc>
      </w:tr>
      <w:tr w:rsidR="00B25E43" w14:paraId="166A0ACF" w14:textId="77777777" w:rsidTr="00855FF5">
        <w:tc>
          <w:tcPr>
            <w:tcW w:w="2272" w:type="dxa"/>
            <w:vAlign w:val="center"/>
          </w:tcPr>
          <w:p w14:paraId="2A2D710B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니시센</w:t>
            </w:r>
            <w:r w:rsidRPr="00F15136">
              <w:rPr>
                <w:rFonts w:ascii="Arial" w:hAnsi="Arial" w:cs="Arial"/>
                <w:color w:val="202122"/>
              </w:rPr>
              <w:t>14</w:t>
            </w:r>
            <w:r w:rsidRPr="00F15136">
              <w:rPr>
                <w:rFonts w:ascii="Arial" w:hAnsi="Arial" w:cs="Arial"/>
                <w:color w:val="202122"/>
              </w:rPr>
              <w:t>조</w:t>
            </w:r>
          </w:p>
        </w:tc>
        <w:tc>
          <w:tcPr>
            <w:tcW w:w="2272" w:type="dxa"/>
          </w:tcPr>
          <w:p w14:paraId="2C567DED" w14:textId="77777777" w:rsidR="00B25E43" w:rsidRPr="00B649BB" w:rsidRDefault="00B25E43" w:rsidP="00855FF5">
            <w:r w:rsidRPr="006210F6">
              <w:t>Nishisen14jo</w:t>
            </w:r>
          </w:p>
        </w:tc>
        <w:tc>
          <w:tcPr>
            <w:tcW w:w="2272" w:type="dxa"/>
          </w:tcPr>
          <w:p w14:paraId="0D29C4A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西線</w:t>
            </w:r>
            <w:r w:rsidRPr="006C1E37">
              <w:rPr>
                <w:rFonts w:eastAsia="Yu Mincho"/>
              </w:rPr>
              <w:t>14</w:t>
            </w:r>
            <w:r w:rsidRPr="006C1E37">
              <w:rPr>
                <w:rFonts w:eastAsia="Yu Mincho" w:hint="eastAsia"/>
              </w:rPr>
              <w:t>条</w:t>
            </w:r>
          </w:p>
        </w:tc>
      </w:tr>
      <w:tr w:rsidR="00B25E43" w14:paraId="4213D87B" w14:textId="77777777" w:rsidTr="00855FF5">
        <w:tc>
          <w:tcPr>
            <w:tcW w:w="2272" w:type="dxa"/>
            <w:vAlign w:val="center"/>
          </w:tcPr>
          <w:p w14:paraId="7D2D51A5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니시센</w:t>
            </w:r>
            <w:r w:rsidRPr="00F15136">
              <w:rPr>
                <w:rFonts w:ascii="Arial" w:hAnsi="Arial" w:cs="Arial"/>
                <w:color w:val="202122"/>
              </w:rPr>
              <w:t>16</w:t>
            </w:r>
            <w:r w:rsidRPr="00F15136">
              <w:rPr>
                <w:rFonts w:ascii="Arial" w:hAnsi="Arial" w:cs="Arial"/>
                <w:color w:val="202122"/>
              </w:rPr>
              <w:t>조</w:t>
            </w:r>
          </w:p>
        </w:tc>
        <w:tc>
          <w:tcPr>
            <w:tcW w:w="2272" w:type="dxa"/>
          </w:tcPr>
          <w:p w14:paraId="4EA2101A" w14:textId="77777777" w:rsidR="00B25E43" w:rsidRPr="00B649BB" w:rsidRDefault="00B25E43" w:rsidP="00855FF5">
            <w:r w:rsidRPr="006210F6">
              <w:t>Nishi-Sen 16-Jo</w:t>
            </w:r>
          </w:p>
        </w:tc>
        <w:tc>
          <w:tcPr>
            <w:tcW w:w="2272" w:type="dxa"/>
          </w:tcPr>
          <w:p w14:paraId="3A509FE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西線</w:t>
            </w:r>
            <w:r w:rsidRPr="006C1E37">
              <w:rPr>
                <w:rFonts w:eastAsia="Yu Mincho"/>
              </w:rPr>
              <w:t>16</w:t>
            </w:r>
            <w:r w:rsidRPr="006C1E37">
              <w:rPr>
                <w:rFonts w:eastAsia="Yu Mincho" w:hint="eastAsia"/>
              </w:rPr>
              <w:t>条</w:t>
            </w:r>
          </w:p>
        </w:tc>
      </w:tr>
      <w:tr w:rsidR="00B25E43" w14:paraId="38763CD1" w14:textId="77777777" w:rsidTr="00855FF5">
        <w:tc>
          <w:tcPr>
            <w:tcW w:w="2272" w:type="dxa"/>
            <w:vAlign w:val="center"/>
          </w:tcPr>
          <w:p w14:paraId="0E64C5EC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로프웨이이리구치</w:t>
            </w:r>
          </w:p>
        </w:tc>
        <w:tc>
          <w:tcPr>
            <w:tcW w:w="2272" w:type="dxa"/>
          </w:tcPr>
          <w:p w14:paraId="4B099D0A" w14:textId="77777777" w:rsidR="00B25E43" w:rsidRPr="00B649BB" w:rsidRDefault="00B25E43" w:rsidP="00855FF5">
            <w:r w:rsidRPr="006210F6">
              <w:t>RopewayIriguchi</w:t>
            </w:r>
          </w:p>
        </w:tc>
        <w:tc>
          <w:tcPr>
            <w:tcW w:w="2272" w:type="dxa"/>
          </w:tcPr>
          <w:p w14:paraId="4ADA6C3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ロープウェイ入口</w:t>
            </w:r>
          </w:p>
        </w:tc>
      </w:tr>
      <w:tr w:rsidR="00B25E43" w14:paraId="7505F4EF" w14:textId="77777777" w:rsidTr="00855FF5">
        <w:tc>
          <w:tcPr>
            <w:tcW w:w="2272" w:type="dxa"/>
            <w:vAlign w:val="center"/>
          </w:tcPr>
          <w:p w14:paraId="2B07F8AA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덴샤지교쇼마에</w:t>
            </w:r>
          </w:p>
        </w:tc>
        <w:tc>
          <w:tcPr>
            <w:tcW w:w="2272" w:type="dxa"/>
          </w:tcPr>
          <w:p w14:paraId="6BDB6A52" w14:textId="77777777" w:rsidR="00B25E43" w:rsidRPr="00B649BB" w:rsidRDefault="00B25E43" w:rsidP="00855FF5">
            <w:r w:rsidRPr="006210F6">
              <w:t>Tenshajigyoshomae</w:t>
            </w:r>
          </w:p>
        </w:tc>
        <w:tc>
          <w:tcPr>
            <w:tcW w:w="2272" w:type="dxa"/>
          </w:tcPr>
          <w:p w14:paraId="5B8AC07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電車事業所前</w:t>
            </w:r>
          </w:p>
        </w:tc>
      </w:tr>
      <w:tr w:rsidR="00B25E43" w14:paraId="2869FA6F" w14:textId="77777777" w:rsidTr="00855FF5">
        <w:tc>
          <w:tcPr>
            <w:tcW w:w="2272" w:type="dxa"/>
            <w:vAlign w:val="center"/>
          </w:tcPr>
          <w:p w14:paraId="00926A04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주오토쇼칸마에</w:t>
            </w:r>
          </w:p>
        </w:tc>
        <w:tc>
          <w:tcPr>
            <w:tcW w:w="2272" w:type="dxa"/>
          </w:tcPr>
          <w:p w14:paraId="0BF9D23B" w14:textId="77777777" w:rsidR="00B25E43" w:rsidRPr="00B649BB" w:rsidRDefault="00B25E43" w:rsidP="00855FF5">
            <w:r w:rsidRPr="006210F6">
              <w:t>Chuotosho Kanmae</w:t>
            </w:r>
          </w:p>
        </w:tc>
        <w:tc>
          <w:tcPr>
            <w:tcW w:w="2272" w:type="dxa"/>
          </w:tcPr>
          <w:p w14:paraId="0A02CC7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6C1E37">
              <w:rPr>
                <w:rFonts w:eastAsia="Yu Mincho" w:hint="eastAsia"/>
              </w:rPr>
              <w:t>中央図書館前西</w:t>
            </w:r>
            <w:r w:rsidRPr="006C1E37">
              <w:rPr>
                <w:rFonts w:eastAsia="Yu Mincho"/>
              </w:rPr>
              <w:t>15</w:t>
            </w:r>
            <w:r w:rsidRPr="006C1E37">
              <w:rPr>
                <w:rFonts w:eastAsia="Yu Mincho"/>
              </w:rPr>
              <w:t>丁目</w:t>
            </w:r>
          </w:p>
        </w:tc>
      </w:tr>
    </w:tbl>
    <w:p w14:paraId="04B93B53" w14:textId="77777777" w:rsidR="00B25E43" w:rsidRPr="00513DD4" w:rsidRDefault="00B25E43" w:rsidP="00B25E43">
      <w:pPr>
        <w:ind w:left="1574"/>
        <w:rPr>
          <w:rFonts w:eastAsia="Yu Mincho" w:hint="eastAsia"/>
          <w:b/>
          <w:bCs/>
        </w:rPr>
      </w:pPr>
    </w:p>
    <w:p w14:paraId="51258374" w14:textId="77777777" w:rsidR="00B25E43" w:rsidRPr="00472E2D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r w:rsidRPr="00E1718D">
        <w:rPr>
          <w:rFonts w:hint="eastAsia"/>
          <w:b/>
          <w:bCs/>
        </w:rPr>
        <w:t>포로시</w:t>
      </w:r>
      <w:r w:rsidRPr="00E1718D">
        <w:rPr>
          <w:b/>
          <w:bCs/>
        </w:rPr>
        <w:t xml:space="preserve"> 교통사업 진흥공사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야마하나선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- </w:t>
      </w:r>
      <w:r w:rsidRPr="00E1718D">
        <w:rPr>
          <w:b/>
          <w:bCs/>
        </w:rPr>
        <w:t>Sapporo Transportation Service Promotion Corporation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Yamahana sen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- </w:t>
      </w:r>
      <w:r w:rsidRPr="00E1718D">
        <w:rPr>
          <w:rFonts w:eastAsia="Yu Mincho" w:hint="eastAsia"/>
          <w:b/>
          <w:bCs/>
        </w:rPr>
        <w:t>札幌市交通事業振興公社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ascii="Roboto" w:hAnsi="Roboto"/>
          <w:spacing w:val="2"/>
          <w:shd w:val="clear" w:color="auto" w:fill="FFFFFF"/>
        </w:rPr>
        <w:t>山鼻線</w:t>
      </w:r>
      <w:r>
        <w:rPr>
          <w:rFonts w:ascii="Roboto" w:hAnsi="Roboto"/>
          <w:spacing w:val="2"/>
          <w:shd w:val="clear" w:color="auto" w:fill="FFFFFF"/>
        </w:rPr>
        <w:t>’</w:t>
      </w:r>
    </w:p>
    <w:p w14:paraId="2730E65A" w14:textId="77777777" w:rsidR="00B25E43" w:rsidRPr="002064B2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472E2D">
        <w:rPr>
          <w:rFonts w:ascii="맑은 고딕" w:eastAsia="맑은 고딕" w:hAnsi="맑은 고딕" w:cs="맑은 고딕" w:hint="eastAsia"/>
          <w:b/>
          <w:bCs/>
        </w:rPr>
        <w:lastRenderedPageBreak/>
        <w:t>본선</w:t>
      </w:r>
      <w:r w:rsidRPr="00472E2D">
        <w:rPr>
          <w:rFonts w:eastAsia="Yu Mincho"/>
          <w:b/>
          <w:bCs/>
        </w:rPr>
        <w:t xml:space="preserve"> – main line – </w:t>
      </w:r>
      <w:r w:rsidRPr="00472E2D">
        <w:rPr>
          <w:rFonts w:eastAsia="Yu Mincho"/>
          <w:b/>
          <w:bCs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149"/>
        <w:gridCol w:w="2519"/>
        <w:gridCol w:w="2148"/>
      </w:tblGrid>
      <w:tr w:rsidR="00B25E43" w14:paraId="18B6DB67" w14:textId="77777777" w:rsidTr="00855FF5">
        <w:tc>
          <w:tcPr>
            <w:tcW w:w="2272" w:type="dxa"/>
          </w:tcPr>
          <w:p w14:paraId="1A01C764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514AFFC0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454239F9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384C708F" w14:textId="77777777" w:rsidTr="00855FF5">
        <w:tc>
          <w:tcPr>
            <w:tcW w:w="2272" w:type="dxa"/>
            <w:vAlign w:val="center"/>
          </w:tcPr>
          <w:p w14:paraId="3A0BBF02" w14:textId="77777777" w:rsidR="00B25E43" w:rsidRDefault="00B25E43" w:rsidP="00855FF5">
            <w:r w:rsidRPr="00F15136">
              <w:rPr>
                <w:rFonts w:ascii="Arial" w:hAnsi="Arial" w:cs="Arial"/>
                <w:color w:val="202122"/>
              </w:rPr>
              <w:t>주오토쇼칸마에</w:t>
            </w:r>
          </w:p>
        </w:tc>
        <w:tc>
          <w:tcPr>
            <w:tcW w:w="2272" w:type="dxa"/>
          </w:tcPr>
          <w:p w14:paraId="6FAB793B" w14:textId="77777777" w:rsidR="00B25E43" w:rsidRDefault="00B25E43" w:rsidP="00855FF5">
            <w:r w:rsidRPr="00571DB6">
              <w:t>Chuotosho Kanmae</w:t>
            </w:r>
          </w:p>
        </w:tc>
        <w:tc>
          <w:tcPr>
            <w:tcW w:w="2272" w:type="dxa"/>
            <w:vAlign w:val="center"/>
          </w:tcPr>
          <w:p w14:paraId="2056AD8B" w14:textId="77777777" w:rsidR="00B25E43" w:rsidRPr="00273E00" w:rsidRDefault="00B25E43" w:rsidP="00855FF5">
            <w:pPr>
              <w:rPr>
                <w:rFonts w:hint="eastAsia"/>
              </w:rPr>
            </w:pPr>
            <w:r w:rsidRPr="003D1217">
              <w:rPr>
                <w:rFonts w:eastAsia="Yu Mincho" w:hint="eastAsia"/>
              </w:rPr>
              <w:t>中央図書館前</w:t>
            </w:r>
          </w:p>
        </w:tc>
      </w:tr>
      <w:tr w:rsidR="00B25E43" w14:paraId="2802A5BC" w14:textId="77777777" w:rsidTr="00855FF5">
        <w:tc>
          <w:tcPr>
            <w:tcW w:w="2272" w:type="dxa"/>
            <w:vAlign w:val="center"/>
          </w:tcPr>
          <w:p w14:paraId="6786E73A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15136">
              <w:rPr>
                <w:rFonts w:ascii="Arial" w:hAnsi="Arial" w:cs="Arial"/>
                <w:color w:val="202122"/>
              </w:rPr>
              <w:t>이시야마도리</w:t>
            </w:r>
          </w:p>
        </w:tc>
        <w:tc>
          <w:tcPr>
            <w:tcW w:w="2272" w:type="dxa"/>
          </w:tcPr>
          <w:p w14:paraId="3D618EA3" w14:textId="77777777" w:rsidR="00B25E43" w:rsidRPr="00B649BB" w:rsidRDefault="00B25E43" w:rsidP="00855FF5">
            <w:r w:rsidRPr="00571DB6">
              <w:t>Ishiyama-dori</w:t>
            </w:r>
          </w:p>
        </w:tc>
        <w:tc>
          <w:tcPr>
            <w:tcW w:w="2272" w:type="dxa"/>
            <w:vAlign w:val="center"/>
          </w:tcPr>
          <w:p w14:paraId="62A9D2A3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石山通</w:t>
            </w:r>
          </w:p>
        </w:tc>
      </w:tr>
      <w:tr w:rsidR="00B25E43" w14:paraId="70F18EF8" w14:textId="77777777" w:rsidTr="00855FF5">
        <w:tc>
          <w:tcPr>
            <w:tcW w:w="2272" w:type="dxa"/>
            <w:vAlign w:val="center"/>
          </w:tcPr>
          <w:p w14:paraId="089CF411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히가시톤덴도리</w:t>
            </w:r>
          </w:p>
        </w:tc>
        <w:tc>
          <w:tcPr>
            <w:tcW w:w="2272" w:type="dxa"/>
          </w:tcPr>
          <w:p w14:paraId="084BF0B1" w14:textId="77777777" w:rsidR="00B25E43" w:rsidRPr="00B649BB" w:rsidRDefault="00B25E43" w:rsidP="00855FF5">
            <w:r w:rsidRPr="00571DB6">
              <w:t>Higashitonden-dori</w:t>
            </w:r>
          </w:p>
        </w:tc>
        <w:tc>
          <w:tcPr>
            <w:tcW w:w="2272" w:type="dxa"/>
            <w:vAlign w:val="center"/>
          </w:tcPr>
          <w:p w14:paraId="645D78D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東屯田通</w:t>
            </w:r>
          </w:p>
        </w:tc>
      </w:tr>
      <w:tr w:rsidR="00B25E43" w14:paraId="02A14216" w14:textId="77777777" w:rsidTr="00855FF5">
        <w:tc>
          <w:tcPr>
            <w:tcW w:w="2272" w:type="dxa"/>
            <w:vAlign w:val="center"/>
          </w:tcPr>
          <w:p w14:paraId="7E06A924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고난쇼갓코마에</w:t>
            </w:r>
          </w:p>
        </w:tc>
        <w:tc>
          <w:tcPr>
            <w:tcW w:w="2272" w:type="dxa"/>
          </w:tcPr>
          <w:p w14:paraId="6093BD64" w14:textId="77777777" w:rsidR="00B25E43" w:rsidRPr="00B649BB" w:rsidRDefault="00B25E43" w:rsidP="00855FF5">
            <w:r w:rsidRPr="00571DB6">
              <w:t>Konan Shogakkomae</w:t>
            </w:r>
          </w:p>
        </w:tc>
        <w:tc>
          <w:tcPr>
            <w:tcW w:w="2272" w:type="dxa"/>
            <w:vAlign w:val="center"/>
          </w:tcPr>
          <w:p w14:paraId="1ED5942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幌南小学校前</w:t>
            </w:r>
          </w:p>
        </w:tc>
      </w:tr>
      <w:tr w:rsidR="00B25E43" w14:paraId="3FEEC9C9" w14:textId="77777777" w:rsidTr="00855FF5">
        <w:tc>
          <w:tcPr>
            <w:tcW w:w="2272" w:type="dxa"/>
            <w:vAlign w:val="center"/>
          </w:tcPr>
          <w:p w14:paraId="7F70F605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야마하나</w:t>
            </w:r>
            <w:r w:rsidRPr="00F15136">
              <w:rPr>
                <w:rFonts w:ascii="Arial" w:hAnsi="Arial" w:cs="Arial"/>
                <w:color w:val="202122"/>
              </w:rPr>
              <w:t>19</w:t>
            </w:r>
            <w:r w:rsidRPr="00F15136">
              <w:rPr>
                <w:rFonts w:ascii="Arial" w:hAnsi="Arial" w:cs="Arial"/>
                <w:color w:val="202122"/>
              </w:rPr>
              <w:t>조</w:t>
            </w:r>
          </w:p>
        </w:tc>
        <w:tc>
          <w:tcPr>
            <w:tcW w:w="2272" w:type="dxa"/>
          </w:tcPr>
          <w:p w14:paraId="2B9B0838" w14:textId="77777777" w:rsidR="00B25E43" w:rsidRPr="00B649BB" w:rsidRDefault="00B25E43" w:rsidP="00855FF5">
            <w:r w:rsidRPr="00571DB6">
              <w:t>Yamahana 19jo</w:t>
            </w:r>
          </w:p>
        </w:tc>
        <w:tc>
          <w:tcPr>
            <w:tcW w:w="2272" w:type="dxa"/>
            <w:vAlign w:val="center"/>
          </w:tcPr>
          <w:p w14:paraId="7597143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山鼻</w:t>
            </w:r>
            <w:r w:rsidRPr="003D1217">
              <w:rPr>
                <w:rFonts w:eastAsia="Yu Mincho"/>
              </w:rPr>
              <w:t>19</w:t>
            </w:r>
            <w:r w:rsidRPr="003D1217">
              <w:rPr>
                <w:rFonts w:eastAsia="Yu Mincho" w:hint="eastAsia"/>
              </w:rPr>
              <w:t>条</w:t>
            </w:r>
          </w:p>
        </w:tc>
      </w:tr>
      <w:tr w:rsidR="00B25E43" w14:paraId="4400B960" w14:textId="77777777" w:rsidTr="00855FF5">
        <w:tc>
          <w:tcPr>
            <w:tcW w:w="2272" w:type="dxa"/>
            <w:vAlign w:val="center"/>
          </w:tcPr>
          <w:p w14:paraId="46BFF52B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세이슈가쿠엔마에</w:t>
            </w:r>
          </w:p>
        </w:tc>
        <w:tc>
          <w:tcPr>
            <w:tcW w:w="2272" w:type="dxa"/>
          </w:tcPr>
          <w:p w14:paraId="4D2D4198" w14:textId="77777777" w:rsidR="00B25E43" w:rsidRPr="00B649BB" w:rsidRDefault="00B25E43" w:rsidP="00855FF5">
            <w:r w:rsidRPr="00571DB6">
              <w:t>Seishugakuen-mae</w:t>
            </w:r>
          </w:p>
        </w:tc>
        <w:tc>
          <w:tcPr>
            <w:tcW w:w="2272" w:type="dxa"/>
            <w:vAlign w:val="center"/>
          </w:tcPr>
          <w:p w14:paraId="5C3A4F4A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静修学園前</w:t>
            </w:r>
          </w:p>
        </w:tc>
      </w:tr>
      <w:tr w:rsidR="00B25E43" w14:paraId="0DF24931" w14:textId="77777777" w:rsidTr="00855FF5">
        <w:tc>
          <w:tcPr>
            <w:tcW w:w="2272" w:type="dxa"/>
            <w:vAlign w:val="center"/>
          </w:tcPr>
          <w:p w14:paraId="6AD47C80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교케이도리</w:t>
            </w:r>
          </w:p>
        </w:tc>
        <w:tc>
          <w:tcPr>
            <w:tcW w:w="2272" w:type="dxa"/>
          </w:tcPr>
          <w:p w14:paraId="74B93887" w14:textId="77777777" w:rsidR="00B25E43" w:rsidRPr="00B649BB" w:rsidRDefault="00B25E43" w:rsidP="00855FF5">
            <w:r w:rsidRPr="00571DB6">
              <w:t>Gyokei Dori</w:t>
            </w:r>
          </w:p>
        </w:tc>
        <w:tc>
          <w:tcPr>
            <w:tcW w:w="2272" w:type="dxa"/>
            <w:vAlign w:val="center"/>
          </w:tcPr>
          <w:p w14:paraId="00BA80F8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行啓通</w:t>
            </w:r>
          </w:p>
        </w:tc>
      </w:tr>
      <w:tr w:rsidR="00B25E43" w14:paraId="466C1AB5" w14:textId="77777777" w:rsidTr="00855FF5">
        <w:tc>
          <w:tcPr>
            <w:tcW w:w="2272" w:type="dxa"/>
            <w:vAlign w:val="center"/>
          </w:tcPr>
          <w:p w14:paraId="22EE9EE4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나카지마코엔도리</w:t>
            </w:r>
          </w:p>
        </w:tc>
        <w:tc>
          <w:tcPr>
            <w:tcW w:w="2272" w:type="dxa"/>
          </w:tcPr>
          <w:p w14:paraId="375257C0" w14:textId="77777777" w:rsidR="00B25E43" w:rsidRPr="00B649BB" w:rsidRDefault="00B25E43" w:rsidP="00855FF5">
            <w:r w:rsidRPr="00571DB6">
              <w:t>Nakajima Koen-dori</w:t>
            </w:r>
          </w:p>
        </w:tc>
        <w:tc>
          <w:tcPr>
            <w:tcW w:w="2272" w:type="dxa"/>
            <w:vAlign w:val="center"/>
          </w:tcPr>
          <w:p w14:paraId="6CFD2472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中島公園通</w:t>
            </w:r>
          </w:p>
        </w:tc>
      </w:tr>
      <w:tr w:rsidR="00B25E43" w14:paraId="4F197042" w14:textId="77777777" w:rsidTr="00855FF5">
        <w:tc>
          <w:tcPr>
            <w:tcW w:w="2272" w:type="dxa"/>
            <w:vAlign w:val="center"/>
          </w:tcPr>
          <w:p w14:paraId="3C495DCF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야마하나</w:t>
            </w:r>
            <w:r w:rsidRPr="00F15136">
              <w:rPr>
                <w:rFonts w:ascii="Arial" w:hAnsi="Arial" w:cs="Arial"/>
                <w:color w:val="202122"/>
              </w:rPr>
              <w:t>9</w:t>
            </w:r>
            <w:r w:rsidRPr="00F15136">
              <w:rPr>
                <w:rFonts w:ascii="Arial" w:hAnsi="Arial" w:cs="Arial"/>
                <w:color w:val="202122"/>
              </w:rPr>
              <w:t>조</w:t>
            </w:r>
          </w:p>
        </w:tc>
        <w:tc>
          <w:tcPr>
            <w:tcW w:w="2272" w:type="dxa"/>
          </w:tcPr>
          <w:p w14:paraId="65A08FAF" w14:textId="77777777" w:rsidR="00B25E43" w:rsidRPr="00B649BB" w:rsidRDefault="00B25E43" w:rsidP="00855FF5">
            <w:r w:rsidRPr="00571DB6">
              <w:t>Yamahana 9jo</w:t>
            </w:r>
          </w:p>
        </w:tc>
        <w:tc>
          <w:tcPr>
            <w:tcW w:w="2272" w:type="dxa"/>
            <w:vAlign w:val="center"/>
          </w:tcPr>
          <w:p w14:paraId="5BB52356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山鼻</w:t>
            </w:r>
            <w:r w:rsidRPr="003D1217">
              <w:rPr>
                <w:rFonts w:eastAsia="Yu Mincho"/>
              </w:rPr>
              <w:t>9</w:t>
            </w:r>
            <w:r w:rsidRPr="003D1217">
              <w:rPr>
                <w:rFonts w:eastAsia="Yu Mincho" w:hint="eastAsia"/>
              </w:rPr>
              <w:t>条</w:t>
            </w:r>
          </w:p>
        </w:tc>
      </w:tr>
      <w:tr w:rsidR="00B25E43" w14:paraId="24E59F07" w14:textId="77777777" w:rsidTr="00855FF5">
        <w:tc>
          <w:tcPr>
            <w:tcW w:w="2272" w:type="dxa"/>
            <w:vAlign w:val="center"/>
          </w:tcPr>
          <w:p w14:paraId="1DF481E6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히가시혼간지마에</w:t>
            </w:r>
          </w:p>
        </w:tc>
        <w:tc>
          <w:tcPr>
            <w:tcW w:w="2272" w:type="dxa"/>
          </w:tcPr>
          <w:p w14:paraId="482819F0" w14:textId="77777777" w:rsidR="00B25E43" w:rsidRPr="00B649BB" w:rsidRDefault="00B25E43" w:rsidP="00855FF5">
            <w:r w:rsidRPr="00571DB6">
              <w:t>Higashihonganji-mae</w:t>
            </w:r>
          </w:p>
        </w:tc>
        <w:tc>
          <w:tcPr>
            <w:tcW w:w="2272" w:type="dxa"/>
            <w:vAlign w:val="center"/>
          </w:tcPr>
          <w:p w14:paraId="4577EDAB" w14:textId="77777777" w:rsidR="00B25E43" w:rsidRPr="00273E00" w:rsidRDefault="00B25E43" w:rsidP="00855FF5">
            <w:pPr>
              <w:rPr>
                <w:rFonts w:hint="eastAsia"/>
              </w:rPr>
            </w:pPr>
            <w:r w:rsidRPr="003D1217">
              <w:rPr>
                <w:rFonts w:eastAsia="Yu Mincho" w:hint="eastAsia"/>
              </w:rPr>
              <w:t>東本願寺前</w:t>
            </w:r>
          </w:p>
        </w:tc>
      </w:tr>
      <w:tr w:rsidR="00B25E43" w14:paraId="32C9B5F1" w14:textId="77777777" w:rsidTr="00855FF5">
        <w:tc>
          <w:tcPr>
            <w:tcW w:w="2272" w:type="dxa"/>
            <w:vAlign w:val="center"/>
          </w:tcPr>
          <w:p w14:paraId="18128438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시세이칸쇼갓코마에</w:t>
            </w:r>
          </w:p>
        </w:tc>
        <w:tc>
          <w:tcPr>
            <w:tcW w:w="2272" w:type="dxa"/>
          </w:tcPr>
          <w:p w14:paraId="1967266C" w14:textId="77777777" w:rsidR="00B25E43" w:rsidRPr="00B649BB" w:rsidRDefault="00B25E43" w:rsidP="00855FF5">
            <w:r w:rsidRPr="00571DB6">
              <w:t>Shiseikanshogakkomae</w:t>
            </w:r>
          </w:p>
        </w:tc>
        <w:tc>
          <w:tcPr>
            <w:tcW w:w="2272" w:type="dxa"/>
            <w:vAlign w:val="center"/>
          </w:tcPr>
          <w:p w14:paraId="2539BB0D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資生館小学校前</w:t>
            </w:r>
          </w:p>
        </w:tc>
      </w:tr>
      <w:tr w:rsidR="00B25E43" w14:paraId="0A640655" w14:textId="77777777" w:rsidTr="00855FF5">
        <w:tc>
          <w:tcPr>
            <w:tcW w:w="2272" w:type="dxa"/>
            <w:vAlign w:val="center"/>
          </w:tcPr>
          <w:p w14:paraId="7F55BEAE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 w:rsidRPr="00F15136">
              <w:rPr>
                <w:rFonts w:ascii="Arial" w:hAnsi="Arial" w:cs="Arial"/>
                <w:color w:val="202122"/>
              </w:rPr>
              <w:t>스스키노</w:t>
            </w:r>
          </w:p>
        </w:tc>
        <w:tc>
          <w:tcPr>
            <w:tcW w:w="2272" w:type="dxa"/>
          </w:tcPr>
          <w:p w14:paraId="17811B24" w14:textId="77777777" w:rsidR="00B25E43" w:rsidRPr="00B649BB" w:rsidRDefault="00B25E43" w:rsidP="00855FF5">
            <w:r w:rsidRPr="00571DB6">
              <w:t>Susukino</w:t>
            </w:r>
          </w:p>
        </w:tc>
        <w:tc>
          <w:tcPr>
            <w:tcW w:w="2272" w:type="dxa"/>
            <w:vAlign w:val="center"/>
          </w:tcPr>
          <w:p w14:paraId="4EFAE65B" w14:textId="77777777" w:rsidR="00B25E43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 w:rsidRPr="003D1217">
              <w:rPr>
                <w:rFonts w:eastAsia="Yu Mincho" w:hint="eastAsia"/>
              </w:rPr>
              <w:t>すすきの</w:t>
            </w:r>
          </w:p>
        </w:tc>
      </w:tr>
    </w:tbl>
    <w:p w14:paraId="3A53931E" w14:textId="77777777" w:rsidR="00B25E43" w:rsidRDefault="00B25E43" w:rsidP="00B25E43">
      <w:pPr>
        <w:rPr>
          <w:rFonts w:eastAsia="Yu Mincho" w:hint="eastAsia"/>
          <w:b/>
          <w:bCs/>
        </w:rPr>
      </w:pPr>
    </w:p>
    <w:p w14:paraId="333FAE21" w14:textId="77777777" w:rsidR="00B25E43" w:rsidRPr="00472E2D" w:rsidRDefault="00B25E43" w:rsidP="00B25E43">
      <w:pPr>
        <w:numPr>
          <w:ilvl w:val="1"/>
          <w:numId w:val="2"/>
        </w:numPr>
        <w:rPr>
          <w:rFonts w:eastAsia="Yu Mincho"/>
          <w:b/>
          <w:bCs/>
        </w:rPr>
      </w:pPr>
      <w:r w:rsidRPr="00E1718D">
        <w:rPr>
          <w:rFonts w:hint="eastAsia"/>
          <w:b/>
          <w:bCs/>
        </w:rPr>
        <w:t>삿포로시</w:t>
      </w:r>
      <w:r w:rsidRPr="00E1718D">
        <w:rPr>
          <w:b/>
          <w:bCs/>
        </w:rPr>
        <w:t xml:space="preserve"> 교통사업 진흥공사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도심선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- </w:t>
      </w:r>
      <w:r w:rsidRPr="00E1718D">
        <w:rPr>
          <w:b/>
          <w:bCs/>
        </w:rPr>
        <w:t>Sapporo Transportation Service Promotion Corporation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Dosim sen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- </w:t>
      </w:r>
      <w:r w:rsidRPr="00E1718D">
        <w:rPr>
          <w:rFonts w:eastAsia="Yu Mincho" w:hint="eastAsia"/>
          <w:b/>
          <w:bCs/>
        </w:rPr>
        <w:t>札幌市交通事業振興公社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 w:rsidRPr="00355113">
        <w:rPr>
          <w:rFonts w:ascii="Roboto" w:hAnsi="Roboto" w:hint="eastAsia"/>
          <w:spacing w:val="2"/>
          <w:shd w:val="clear" w:color="auto" w:fill="FFFFFF"/>
        </w:rPr>
        <w:t>都心線</w:t>
      </w:r>
      <w:r>
        <w:rPr>
          <w:rFonts w:ascii="Roboto" w:hAnsi="Roboto"/>
          <w:spacing w:val="2"/>
          <w:shd w:val="clear" w:color="auto" w:fill="FFFFFF"/>
        </w:rPr>
        <w:t>’</w:t>
      </w:r>
    </w:p>
    <w:p w14:paraId="2D0805BA" w14:textId="77777777" w:rsidR="00B25E43" w:rsidRPr="002064B2" w:rsidRDefault="00B25E43" w:rsidP="00B25E43">
      <w:pPr>
        <w:numPr>
          <w:ilvl w:val="2"/>
          <w:numId w:val="2"/>
        </w:numPr>
        <w:ind w:left="1574"/>
        <w:rPr>
          <w:rFonts w:eastAsia="Yu Mincho"/>
          <w:b/>
          <w:bCs/>
        </w:rPr>
      </w:pPr>
      <w:r w:rsidRPr="005923C5">
        <w:rPr>
          <w:rFonts w:ascii="맑은 고딕" w:eastAsia="맑은 고딕" w:hAnsi="맑은 고딕" w:cs="맑은 고딕" w:hint="eastAsia"/>
          <w:b/>
          <w:bCs/>
        </w:rPr>
        <w:t>본선</w:t>
      </w:r>
      <w:r w:rsidRPr="005923C5">
        <w:rPr>
          <w:rFonts w:eastAsia="Yu Mincho"/>
          <w:b/>
          <w:bCs/>
        </w:rPr>
        <w:t xml:space="preserve"> – main line – </w:t>
      </w:r>
      <w:r w:rsidRPr="005923C5">
        <w:rPr>
          <w:rFonts w:eastAsia="Yu Mincho"/>
          <w:b/>
          <w:bCs/>
        </w:rPr>
        <w:t>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14:paraId="79C5D7F6" w14:textId="77777777" w:rsidTr="00855FF5">
        <w:tc>
          <w:tcPr>
            <w:tcW w:w="2272" w:type="dxa"/>
          </w:tcPr>
          <w:p w14:paraId="27D06CF7" w14:textId="77777777" w:rsidR="00B25E43" w:rsidRDefault="00B25E43" w:rsidP="00855FF5">
            <w:r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01F102A5" w14:textId="77777777" w:rsidR="00B25E43" w:rsidRDefault="00B25E43" w:rsidP="00855FF5">
            <w:r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15FF2F4A" w14:textId="77777777" w:rsidR="00B25E43" w:rsidRDefault="00B25E43" w:rsidP="00855FF5">
            <w:pPr>
              <w:rPr>
                <w:rFonts w:hint="eastAsia"/>
              </w:rPr>
            </w:pPr>
            <w:r>
              <w:rPr>
                <w:rFonts w:hint="eastAsia"/>
              </w:rPr>
              <w:t>일본어 원명</w:t>
            </w:r>
          </w:p>
        </w:tc>
      </w:tr>
      <w:tr w:rsidR="00B25E43" w14:paraId="25FC1062" w14:textId="77777777" w:rsidTr="00855FF5">
        <w:tc>
          <w:tcPr>
            <w:tcW w:w="2272" w:type="dxa"/>
            <w:vAlign w:val="center"/>
          </w:tcPr>
          <w:p w14:paraId="35FB0469" w14:textId="77777777" w:rsidR="00B25E43" w:rsidRDefault="00B25E43" w:rsidP="00855FF5">
            <w:r w:rsidRPr="00F15136">
              <w:rPr>
                <w:rFonts w:ascii="Arial" w:hAnsi="Arial" w:cs="Arial"/>
                <w:color w:val="202122"/>
              </w:rPr>
              <w:t>스스키노</w:t>
            </w:r>
          </w:p>
        </w:tc>
        <w:tc>
          <w:tcPr>
            <w:tcW w:w="2272" w:type="dxa"/>
          </w:tcPr>
          <w:p w14:paraId="79E4F659" w14:textId="77777777" w:rsidR="00B25E43" w:rsidRDefault="00B25E43" w:rsidP="00855FF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usukino</w:t>
            </w:r>
          </w:p>
        </w:tc>
        <w:tc>
          <w:tcPr>
            <w:tcW w:w="2272" w:type="dxa"/>
            <w:vAlign w:val="center"/>
          </w:tcPr>
          <w:p w14:paraId="5FCBBC1A" w14:textId="77777777" w:rsidR="00B25E43" w:rsidRPr="00D72B91" w:rsidRDefault="00B25E43" w:rsidP="00855FF5">
            <w:pPr>
              <w:rPr>
                <w:rFonts w:hint="eastAsia"/>
              </w:rPr>
            </w:pPr>
            <w:r w:rsidRPr="003D1217">
              <w:rPr>
                <w:rFonts w:eastAsia="Yu Mincho" w:hint="eastAsia"/>
              </w:rPr>
              <w:t>すすきの</w:t>
            </w:r>
          </w:p>
        </w:tc>
      </w:tr>
      <w:tr w:rsidR="00B25E43" w14:paraId="33FD1963" w14:textId="77777777" w:rsidTr="00855FF5">
        <w:tc>
          <w:tcPr>
            <w:tcW w:w="2272" w:type="dxa"/>
            <w:vAlign w:val="center"/>
          </w:tcPr>
          <w:p w14:paraId="520D3865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F15136">
              <w:rPr>
                <w:rFonts w:ascii="Arial" w:hAnsi="Arial" w:cs="Arial"/>
                <w:color w:val="202122"/>
              </w:rPr>
              <w:t>다누키코지</w:t>
            </w:r>
          </w:p>
        </w:tc>
        <w:tc>
          <w:tcPr>
            <w:tcW w:w="2272" w:type="dxa"/>
          </w:tcPr>
          <w:p w14:paraId="60396EC1" w14:textId="77777777" w:rsidR="00B25E43" w:rsidRPr="00B649BB" w:rsidRDefault="00B25E43" w:rsidP="00855FF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anukikoji</w:t>
            </w:r>
          </w:p>
        </w:tc>
        <w:tc>
          <w:tcPr>
            <w:tcW w:w="2272" w:type="dxa"/>
            <w:vAlign w:val="center"/>
          </w:tcPr>
          <w:p w14:paraId="165AC9D1" w14:textId="77777777" w:rsidR="00B25E43" w:rsidRPr="00D72B91" w:rsidRDefault="00B25E43" w:rsidP="00855FF5">
            <w:pPr>
              <w:rPr>
                <w:rFonts w:hint="eastAsia"/>
              </w:rPr>
            </w:pPr>
            <w:r w:rsidRPr="003D1217">
              <w:rPr>
                <w:rFonts w:eastAsia="Yu Mincho" w:hint="eastAsia"/>
              </w:rPr>
              <w:t>狸小路</w:t>
            </w:r>
          </w:p>
        </w:tc>
      </w:tr>
      <w:tr w:rsidR="00B25E43" w14:paraId="37217F96" w14:textId="77777777" w:rsidTr="00855FF5">
        <w:tc>
          <w:tcPr>
            <w:tcW w:w="2272" w:type="dxa"/>
            <w:vAlign w:val="center"/>
          </w:tcPr>
          <w:p w14:paraId="0FC3C93A" w14:textId="77777777" w:rsidR="00B25E43" w:rsidRDefault="00B25E43" w:rsidP="00855FF5">
            <w:pPr>
              <w:rPr>
                <w:rFonts w:ascii="Arial" w:hAnsi="Arial" w:cs="Arial"/>
                <w:color w:val="202122"/>
              </w:rPr>
            </w:pPr>
            <w:r>
              <w:rPr>
                <w:rFonts w:ascii="Arial" w:hAnsi="Arial" w:cs="Arial"/>
                <w:color w:val="202122"/>
              </w:rPr>
              <w:t>니시</w:t>
            </w:r>
            <w:r>
              <w:rPr>
                <w:rFonts w:ascii="Arial" w:hAnsi="Arial" w:cs="Arial"/>
                <w:color w:val="202122"/>
              </w:rPr>
              <w:t xml:space="preserve"> 4</w:t>
            </w:r>
            <w:r>
              <w:rPr>
                <w:rFonts w:ascii="Arial" w:hAnsi="Arial" w:cs="Arial"/>
                <w:color w:val="202122"/>
              </w:rPr>
              <w:t>초메</w:t>
            </w:r>
          </w:p>
        </w:tc>
        <w:tc>
          <w:tcPr>
            <w:tcW w:w="2272" w:type="dxa"/>
          </w:tcPr>
          <w:p w14:paraId="650B7CE0" w14:textId="77777777" w:rsidR="00B25E43" w:rsidRPr="00B649BB" w:rsidRDefault="00B25E43" w:rsidP="00855FF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ishi 4-chome</w:t>
            </w:r>
          </w:p>
        </w:tc>
        <w:tc>
          <w:tcPr>
            <w:tcW w:w="2272" w:type="dxa"/>
            <w:vAlign w:val="center"/>
          </w:tcPr>
          <w:p w14:paraId="04C2902B" w14:textId="77777777" w:rsidR="00B25E43" w:rsidRPr="00D72B91" w:rsidRDefault="00B25E43" w:rsidP="00855FF5">
            <w:pPr>
              <w:rPr>
                <w:rFonts w:hint="eastAsia"/>
              </w:rPr>
            </w:pPr>
            <w:r w:rsidRPr="003D1217">
              <w:rPr>
                <w:rFonts w:eastAsia="Yu Mincho" w:hint="eastAsia"/>
              </w:rPr>
              <w:t>西</w:t>
            </w:r>
            <w:r w:rsidRPr="003D1217">
              <w:rPr>
                <w:rFonts w:eastAsia="Yu Mincho"/>
              </w:rPr>
              <w:t>4</w:t>
            </w:r>
            <w:r w:rsidRPr="003D1217">
              <w:rPr>
                <w:rFonts w:eastAsia="Yu Mincho"/>
              </w:rPr>
              <w:t>丁目</w:t>
            </w:r>
          </w:p>
        </w:tc>
      </w:tr>
    </w:tbl>
    <w:p w14:paraId="1B287FA7" w14:textId="77777777" w:rsidR="00B25E43" w:rsidRPr="002064B2" w:rsidRDefault="00B25E43" w:rsidP="00B25E43">
      <w:pPr>
        <w:ind w:left="1574"/>
        <w:rPr>
          <w:rFonts w:eastAsia="Yu Mincho" w:hint="eastAsia"/>
          <w:b/>
          <w:bCs/>
        </w:rPr>
      </w:pPr>
    </w:p>
    <w:bookmarkEnd w:id="10"/>
    <w:p w14:paraId="7BB5DB31" w14:textId="77777777" w:rsidR="00B25E43" w:rsidRPr="006D17EC" w:rsidRDefault="00B25E43" w:rsidP="00B25E43">
      <w:pPr>
        <w:numPr>
          <w:ilvl w:val="0"/>
          <w:numId w:val="2"/>
        </w:numPr>
        <w:rPr>
          <w:rFonts w:eastAsia="Yu Mincho"/>
        </w:rPr>
      </w:pPr>
      <w:r w:rsidRPr="005B249A">
        <w:rPr>
          <w:rFonts w:hint="eastAsia"/>
          <w:b/>
          <w:bCs/>
        </w:rPr>
        <w:t>도</w:t>
      </w:r>
      <w:r>
        <w:rPr>
          <w:rFonts w:hint="eastAsia"/>
          <w:b/>
          <w:bCs/>
        </w:rPr>
        <w:t>난</w:t>
      </w:r>
      <w:r w:rsidRPr="005B249A">
        <w:rPr>
          <w:rFonts w:hint="eastAsia"/>
          <w:b/>
          <w:bCs/>
        </w:rPr>
        <w:t xml:space="preserve"> 이사리비 철도 </w:t>
      </w:r>
      <w:r w:rsidRPr="005B249A">
        <w:rPr>
          <w:b/>
          <w:bCs/>
        </w:rPr>
        <w:t>–</w:t>
      </w:r>
      <w:r w:rsidRPr="005B249A">
        <w:rPr>
          <w:rFonts w:hint="eastAsia"/>
          <w:b/>
          <w:bCs/>
        </w:rPr>
        <w:t xml:space="preserve"> South Hokkaido Roadway -</w:t>
      </w:r>
      <w:r>
        <w:rPr>
          <w:rFonts w:hint="eastAsia"/>
          <w:b/>
          <w:bCs/>
        </w:rPr>
        <w:t xml:space="preserve"> </w:t>
      </w:r>
      <w:r w:rsidRPr="005B249A">
        <w:rPr>
          <w:rFonts w:eastAsia="Yu Mincho"/>
          <w:b/>
          <w:bCs/>
        </w:rPr>
        <w:t>道南いさりび</w:t>
      </w:r>
      <w:r w:rsidRPr="005B249A">
        <w:rPr>
          <w:rFonts w:eastAsia="Yu Mincho" w:hint="eastAsia"/>
          <w:b/>
          <w:bCs/>
        </w:rPr>
        <w:t>鉄道</w:t>
      </w:r>
    </w:p>
    <w:p w14:paraId="0AA6E97B" w14:textId="77777777" w:rsidR="00B25E43" w:rsidRPr="00B53B4A" w:rsidRDefault="00B25E43" w:rsidP="00B25E43">
      <w:pPr>
        <w:numPr>
          <w:ilvl w:val="1"/>
          <w:numId w:val="2"/>
        </w:numPr>
        <w:rPr>
          <w:rFonts w:eastAsia="Yu Mincho"/>
        </w:rPr>
      </w:pPr>
      <w:r>
        <w:rPr>
          <w:rFonts w:hint="eastAsia"/>
        </w:rPr>
        <w:t xml:space="preserve">도난 이사리비 철도선 </w:t>
      </w:r>
      <w:r>
        <w:t>–</w:t>
      </w:r>
      <w:r>
        <w:rPr>
          <w:rFonts w:hint="eastAsia"/>
        </w:rPr>
        <w:t xml:space="preserve"> </w:t>
      </w:r>
      <w:r w:rsidRPr="00DA4DBD">
        <w:t>D</w:t>
      </w:r>
      <w:r>
        <w:rPr>
          <w:rFonts w:hint="eastAsia"/>
        </w:rPr>
        <w:t>o</w:t>
      </w:r>
      <w:r w:rsidRPr="00DA4DBD">
        <w:t>nan Isaribi Tetsud</w:t>
      </w:r>
      <w:r>
        <w:rPr>
          <w:rFonts w:hint="eastAsia"/>
        </w:rPr>
        <w:t>o</w:t>
      </w:r>
      <w:r w:rsidRPr="00DA4DBD">
        <w:t xml:space="preserve"> Line</w:t>
      </w:r>
      <w:r>
        <w:rPr>
          <w:rFonts w:hint="eastAsia"/>
        </w:rPr>
        <w:t xml:space="preserve"> - </w:t>
      </w:r>
      <w:r w:rsidRPr="006D17EC">
        <w:rPr>
          <w:rFonts w:eastAsia="Yu Mincho" w:hint="eastAsia"/>
        </w:rPr>
        <w:t>道南いさりび鉄道線</w:t>
      </w:r>
    </w:p>
    <w:p w14:paraId="4057BEC5" w14:textId="77777777" w:rsidR="00B25E43" w:rsidRPr="00B53B4A" w:rsidRDefault="00B25E43" w:rsidP="00B25E43">
      <w:pPr>
        <w:numPr>
          <w:ilvl w:val="2"/>
          <w:numId w:val="2"/>
        </w:numPr>
        <w:ind w:left="1574"/>
        <w:rPr>
          <w:rFonts w:eastAsia="Yu Mincho"/>
        </w:rPr>
      </w:pPr>
      <w:r w:rsidRPr="00B53B4A">
        <w:rPr>
          <w:rFonts w:hint="eastAsia"/>
        </w:rPr>
        <w:t>본선</w:t>
      </w:r>
      <w:r w:rsidRPr="00B53B4A">
        <w:t xml:space="preserve"> – main line – 本線</w:t>
      </w:r>
    </w:p>
    <w:tbl>
      <w:tblPr>
        <w:tblStyle w:val="ad"/>
        <w:tblW w:w="0" w:type="auto"/>
        <w:tblInd w:w="220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B25E43" w:rsidRPr="003D1217" w14:paraId="6461384E" w14:textId="77777777" w:rsidTr="00855FF5">
        <w:tc>
          <w:tcPr>
            <w:tcW w:w="2272" w:type="dxa"/>
          </w:tcPr>
          <w:p w14:paraId="013E500E" w14:textId="77777777" w:rsidR="00B25E43" w:rsidRPr="003D1217" w:rsidRDefault="00B25E43" w:rsidP="00855FF5">
            <w:r w:rsidRPr="003D1217">
              <w:rPr>
                <w:rFonts w:hint="eastAsia"/>
              </w:rPr>
              <w:t>한글명</w:t>
            </w:r>
          </w:p>
        </w:tc>
        <w:tc>
          <w:tcPr>
            <w:tcW w:w="2272" w:type="dxa"/>
          </w:tcPr>
          <w:p w14:paraId="4E91DD4F" w14:textId="77777777" w:rsidR="00B25E43" w:rsidRPr="003D1217" w:rsidRDefault="00B25E43" w:rsidP="00855FF5">
            <w:r w:rsidRPr="003D1217">
              <w:rPr>
                <w:rFonts w:hint="eastAsia"/>
              </w:rPr>
              <w:t>로마자 표기</w:t>
            </w:r>
          </w:p>
        </w:tc>
        <w:tc>
          <w:tcPr>
            <w:tcW w:w="2272" w:type="dxa"/>
          </w:tcPr>
          <w:p w14:paraId="4CE410B1" w14:textId="77777777" w:rsidR="00B25E43" w:rsidRPr="003D1217" w:rsidRDefault="00B25E43" w:rsidP="00855FF5">
            <w:pPr>
              <w:rPr>
                <w:rFonts w:hint="eastAsia"/>
              </w:rPr>
            </w:pPr>
            <w:r w:rsidRPr="003D1217">
              <w:rPr>
                <w:rFonts w:hint="eastAsia"/>
              </w:rPr>
              <w:t>일본어 원명</w:t>
            </w:r>
          </w:p>
        </w:tc>
      </w:tr>
      <w:tr w:rsidR="00B25E43" w:rsidRPr="003D1217" w14:paraId="7706D6EB" w14:textId="77777777" w:rsidTr="00855FF5">
        <w:tc>
          <w:tcPr>
            <w:tcW w:w="2272" w:type="dxa"/>
            <w:vAlign w:val="center"/>
          </w:tcPr>
          <w:p w14:paraId="00B9F8A8" w14:textId="77777777" w:rsidR="00B25E43" w:rsidRPr="003D1217" w:rsidRDefault="00B25E43" w:rsidP="00855FF5">
            <w:r w:rsidRPr="00AD377F">
              <w:rPr>
                <w:rFonts w:ascii="Arial" w:hAnsi="Arial" w:cs="Arial"/>
                <w:color w:val="202122"/>
                <w:szCs w:val="22"/>
              </w:rPr>
              <w:t>기코나이</w:t>
            </w:r>
          </w:p>
        </w:tc>
        <w:tc>
          <w:tcPr>
            <w:tcW w:w="2272" w:type="dxa"/>
          </w:tcPr>
          <w:p w14:paraId="79850338" w14:textId="77777777" w:rsidR="00B25E43" w:rsidRPr="003D1217" w:rsidRDefault="00B25E43" w:rsidP="00855FF5">
            <w:r w:rsidRPr="00AD377F">
              <w:t>Kikonai</w:t>
            </w:r>
          </w:p>
        </w:tc>
        <w:tc>
          <w:tcPr>
            <w:tcW w:w="2272" w:type="dxa"/>
            <w:vAlign w:val="center"/>
          </w:tcPr>
          <w:p w14:paraId="7ED97267" w14:textId="77777777" w:rsidR="00B25E43" w:rsidRPr="003D1217" w:rsidRDefault="00B25E43" w:rsidP="00855FF5"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木古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内</w:t>
            </w:r>
          </w:p>
        </w:tc>
      </w:tr>
      <w:tr w:rsidR="00B25E43" w:rsidRPr="003D1217" w14:paraId="7CCF6350" w14:textId="77777777" w:rsidTr="00855FF5">
        <w:tc>
          <w:tcPr>
            <w:tcW w:w="2272" w:type="dxa"/>
            <w:vAlign w:val="center"/>
          </w:tcPr>
          <w:p w14:paraId="5C6FFF2A" w14:textId="77777777" w:rsidR="00B25E43" w:rsidRPr="003D1217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사쓰카리</w:t>
            </w:r>
          </w:p>
        </w:tc>
        <w:tc>
          <w:tcPr>
            <w:tcW w:w="2272" w:type="dxa"/>
          </w:tcPr>
          <w:p w14:paraId="4F9CC998" w14:textId="77777777" w:rsidR="00B25E43" w:rsidRPr="003D1217" w:rsidRDefault="00B25E43" w:rsidP="00855FF5">
            <w:r w:rsidRPr="00AD377F">
              <w:t>Satsukari</w:t>
            </w:r>
          </w:p>
        </w:tc>
        <w:tc>
          <w:tcPr>
            <w:tcW w:w="2272" w:type="dxa"/>
            <w:vAlign w:val="center"/>
          </w:tcPr>
          <w:p w14:paraId="4CEEB62B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札苅</w:t>
            </w:r>
          </w:p>
        </w:tc>
      </w:tr>
      <w:tr w:rsidR="00B25E43" w:rsidRPr="003D1217" w14:paraId="5352E5C6" w14:textId="77777777" w:rsidTr="00855FF5">
        <w:tc>
          <w:tcPr>
            <w:tcW w:w="2272" w:type="dxa"/>
            <w:vAlign w:val="center"/>
          </w:tcPr>
          <w:p w14:paraId="3B21F025" w14:textId="77777777" w:rsidR="00B25E43" w:rsidRPr="003D1217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이즈미사와</w:t>
            </w:r>
          </w:p>
        </w:tc>
        <w:tc>
          <w:tcPr>
            <w:tcW w:w="2272" w:type="dxa"/>
          </w:tcPr>
          <w:p w14:paraId="20068D7D" w14:textId="77777777" w:rsidR="00B25E43" w:rsidRPr="003D1217" w:rsidRDefault="00B25E43" w:rsidP="00855FF5">
            <w:r w:rsidRPr="00AD377F">
              <w:t>Izumiawa</w:t>
            </w:r>
          </w:p>
        </w:tc>
        <w:tc>
          <w:tcPr>
            <w:tcW w:w="2272" w:type="dxa"/>
            <w:vAlign w:val="center"/>
          </w:tcPr>
          <w:p w14:paraId="366ECA47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泉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沢</w:t>
            </w:r>
          </w:p>
        </w:tc>
      </w:tr>
      <w:tr w:rsidR="00B25E43" w:rsidRPr="003D1217" w14:paraId="13BC0C37" w14:textId="77777777" w:rsidTr="00855FF5">
        <w:tc>
          <w:tcPr>
            <w:tcW w:w="2272" w:type="dxa"/>
            <w:vAlign w:val="center"/>
          </w:tcPr>
          <w:p w14:paraId="2E45D0E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lastRenderedPageBreak/>
              <w:t>가마야</w:t>
            </w:r>
          </w:p>
        </w:tc>
        <w:tc>
          <w:tcPr>
            <w:tcW w:w="2272" w:type="dxa"/>
          </w:tcPr>
          <w:p w14:paraId="476CA81A" w14:textId="77777777" w:rsidR="00B25E43" w:rsidRPr="003D1217" w:rsidRDefault="00B25E43" w:rsidP="00855FF5">
            <w:r w:rsidRPr="00AD377F">
              <w:t>Kamaya</w:t>
            </w:r>
          </w:p>
        </w:tc>
        <w:tc>
          <w:tcPr>
            <w:tcW w:w="2272" w:type="dxa"/>
            <w:vAlign w:val="center"/>
          </w:tcPr>
          <w:p w14:paraId="2E79DA64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釜谷</w:t>
            </w:r>
          </w:p>
        </w:tc>
      </w:tr>
      <w:tr w:rsidR="00B25E43" w:rsidRPr="003D1217" w14:paraId="6CEDB4BA" w14:textId="77777777" w:rsidTr="00855FF5">
        <w:tc>
          <w:tcPr>
            <w:tcW w:w="2272" w:type="dxa"/>
            <w:vAlign w:val="center"/>
          </w:tcPr>
          <w:p w14:paraId="302D6450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오시마토베쓰</w:t>
            </w:r>
          </w:p>
        </w:tc>
        <w:tc>
          <w:tcPr>
            <w:tcW w:w="2272" w:type="dxa"/>
          </w:tcPr>
          <w:p w14:paraId="586E0BBB" w14:textId="77777777" w:rsidR="00B25E43" w:rsidRPr="003D1217" w:rsidRDefault="00B25E43" w:rsidP="00855FF5">
            <w:r w:rsidRPr="00AD377F">
              <w:t>Oshimatobetsu</w:t>
            </w:r>
          </w:p>
        </w:tc>
        <w:tc>
          <w:tcPr>
            <w:tcW w:w="2272" w:type="dxa"/>
            <w:vAlign w:val="center"/>
          </w:tcPr>
          <w:p w14:paraId="10C4E764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渡島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当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別</w:t>
            </w:r>
          </w:p>
        </w:tc>
      </w:tr>
      <w:tr w:rsidR="00B25E43" w:rsidRPr="003D1217" w14:paraId="2DBE886C" w14:textId="77777777" w:rsidTr="00855FF5">
        <w:tc>
          <w:tcPr>
            <w:tcW w:w="2272" w:type="dxa"/>
            <w:vAlign w:val="center"/>
          </w:tcPr>
          <w:p w14:paraId="763B35C2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모헤지</w:t>
            </w:r>
          </w:p>
        </w:tc>
        <w:tc>
          <w:tcPr>
            <w:tcW w:w="2272" w:type="dxa"/>
          </w:tcPr>
          <w:p w14:paraId="588A4CC9" w14:textId="77777777" w:rsidR="00B25E43" w:rsidRPr="003D1217" w:rsidRDefault="00B25E43" w:rsidP="00855FF5">
            <w:r w:rsidRPr="00AD377F">
              <w:t>Moheji</w:t>
            </w:r>
          </w:p>
        </w:tc>
        <w:tc>
          <w:tcPr>
            <w:tcW w:w="2272" w:type="dxa"/>
            <w:vAlign w:val="center"/>
          </w:tcPr>
          <w:p w14:paraId="4CB097DB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茂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辺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地</w:t>
            </w:r>
          </w:p>
        </w:tc>
      </w:tr>
      <w:tr w:rsidR="00B25E43" w:rsidRPr="003D1217" w14:paraId="63A9D465" w14:textId="77777777" w:rsidTr="00855FF5">
        <w:tc>
          <w:tcPr>
            <w:tcW w:w="2272" w:type="dxa"/>
            <w:vAlign w:val="center"/>
          </w:tcPr>
          <w:p w14:paraId="0184653D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야후라이</w:t>
            </w:r>
            <w:r w:rsidRPr="00AD377F">
              <w:rPr>
                <w:rFonts w:ascii="Arial" w:hAnsi="Arial" w:cs="Arial"/>
                <w:color w:val="202122"/>
                <w:szCs w:val="22"/>
              </w:rPr>
              <w:t xml:space="preserve"> </w:t>
            </w:r>
            <w:r w:rsidRPr="00AD377F">
              <w:rPr>
                <w:rFonts w:ascii="Arial" w:hAnsi="Arial" w:cs="Arial"/>
                <w:color w:val="202122"/>
                <w:szCs w:val="22"/>
              </w:rPr>
              <w:t>신호장</w:t>
            </w:r>
          </w:p>
        </w:tc>
        <w:tc>
          <w:tcPr>
            <w:tcW w:w="2272" w:type="dxa"/>
          </w:tcPr>
          <w:p w14:paraId="4F2C8C02" w14:textId="77777777" w:rsidR="00B25E43" w:rsidRPr="003D1217" w:rsidRDefault="00B25E43" w:rsidP="00855FF5">
            <w:r w:rsidRPr="00AD377F">
              <w:t>Yafurai Signal Station</w:t>
            </w:r>
          </w:p>
        </w:tc>
        <w:tc>
          <w:tcPr>
            <w:tcW w:w="2272" w:type="dxa"/>
            <w:vAlign w:val="center"/>
          </w:tcPr>
          <w:p w14:paraId="7B040111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矢不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来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信</w:t>
            </w: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号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場</w:t>
            </w:r>
          </w:p>
        </w:tc>
      </w:tr>
      <w:tr w:rsidR="00B25E43" w:rsidRPr="003D1217" w14:paraId="12F29EDA" w14:textId="77777777" w:rsidTr="00855FF5">
        <w:tc>
          <w:tcPr>
            <w:tcW w:w="2272" w:type="dxa"/>
            <w:vAlign w:val="center"/>
          </w:tcPr>
          <w:p w14:paraId="05462433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가미이소</w:t>
            </w:r>
          </w:p>
        </w:tc>
        <w:tc>
          <w:tcPr>
            <w:tcW w:w="2272" w:type="dxa"/>
          </w:tcPr>
          <w:p w14:paraId="6EE77584" w14:textId="77777777" w:rsidR="00B25E43" w:rsidRPr="003D1217" w:rsidRDefault="00B25E43" w:rsidP="00855FF5">
            <w:r w:rsidRPr="00AD377F">
              <w:t>Kamiiso</w:t>
            </w:r>
          </w:p>
        </w:tc>
        <w:tc>
          <w:tcPr>
            <w:tcW w:w="2272" w:type="dxa"/>
            <w:vAlign w:val="center"/>
          </w:tcPr>
          <w:p w14:paraId="4094439C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上磯</w:t>
            </w:r>
          </w:p>
        </w:tc>
      </w:tr>
      <w:tr w:rsidR="00B25E43" w:rsidRPr="003D1217" w14:paraId="069E9AD5" w14:textId="77777777" w:rsidTr="00855FF5">
        <w:tc>
          <w:tcPr>
            <w:tcW w:w="2272" w:type="dxa"/>
            <w:vAlign w:val="center"/>
          </w:tcPr>
          <w:p w14:paraId="00C4C93F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기요카와구치</w:t>
            </w:r>
          </w:p>
        </w:tc>
        <w:tc>
          <w:tcPr>
            <w:tcW w:w="2272" w:type="dxa"/>
          </w:tcPr>
          <w:p w14:paraId="18692445" w14:textId="77777777" w:rsidR="00B25E43" w:rsidRPr="003D1217" w:rsidRDefault="00B25E43" w:rsidP="00855FF5">
            <w:r w:rsidRPr="00AD377F">
              <w:t>Kiyokawaguchi</w:t>
            </w:r>
          </w:p>
        </w:tc>
        <w:tc>
          <w:tcPr>
            <w:tcW w:w="2272" w:type="dxa"/>
            <w:vAlign w:val="center"/>
          </w:tcPr>
          <w:p w14:paraId="14A12F41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새굴림" w:eastAsia="새굴림" w:hAnsi="새굴림" w:cs="새굴림" w:hint="eastAsia"/>
                <w:color w:val="202122"/>
                <w:szCs w:val="22"/>
                <w:lang w:eastAsia="ja-JP"/>
              </w:rPr>
              <w:t>清</w:t>
            </w:r>
            <w:r>
              <w:rPr>
                <w:rFonts w:ascii="굴림" w:eastAsia="굴림" w:hAnsi="굴림" w:cs="굴림" w:hint="eastAsia"/>
                <w:color w:val="202122"/>
                <w:szCs w:val="22"/>
                <w:lang w:eastAsia="ja-JP"/>
              </w:rPr>
              <w:t>川</w:t>
            </w: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口</w:t>
            </w:r>
          </w:p>
        </w:tc>
      </w:tr>
      <w:tr w:rsidR="00B25E43" w:rsidRPr="003D1217" w14:paraId="60F2BAED" w14:textId="77777777" w:rsidTr="00855FF5">
        <w:tc>
          <w:tcPr>
            <w:tcW w:w="2272" w:type="dxa"/>
            <w:vAlign w:val="center"/>
          </w:tcPr>
          <w:p w14:paraId="0DA6A0C8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구네베쓰</w:t>
            </w:r>
          </w:p>
        </w:tc>
        <w:tc>
          <w:tcPr>
            <w:tcW w:w="2272" w:type="dxa"/>
          </w:tcPr>
          <w:p w14:paraId="4C72C7C0" w14:textId="77777777" w:rsidR="00B25E43" w:rsidRPr="003D1217" w:rsidRDefault="00B25E43" w:rsidP="00855FF5">
            <w:r w:rsidRPr="00AD377F">
              <w:t>Kunebetsu</w:t>
            </w:r>
          </w:p>
        </w:tc>
        <w:tc>
          <w:tcPr>
            <w:tcW w:w="2272" w:type="dxa"/>
            <w:vAlign w:val="center"/>
          </w:tcPr>
          <w:p w14:paraId="6A65DD96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久根別</w:t>
            </w:r>
          </w:p>
        </w:tc>
      </w:tr>
      <w:tr w:rsidR="00B25E43" w:rsidRPr="003D1217" w14:paraId="6B0042D8" w14:textId="77777777" w:rsidTr="00855FF5">
        <w:tc>
          <w:tcPr>
            <w:tcW w:w="2272" w:type="dxa"/>
            <w:vAlign w:val="center"/>
          </w:tcPr>
          <w:p w14:paraId="5AFA0477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히가시쿠네베쓰</w:t>
            </w:r>
          </w:p>
        </w:tc>
        <w:tc>
          <w:tcPr>
            <w:tcW w:w="2272" w:type="dxa"/>
          </w:tcPr>
          <w:p w14:paraId="448A386D" w14:textId="77777777" w:rsidR="00B25E43" w:rsidRPr="003D1217" w:rsidRDefault="00B25E43" w:rsidP="00855FF5">
            <w:r w:rsidRPr="00AD377F">
              <w:t>Higashi-Kunebetsu</w:t>
            </w:r>
          </w:p>
        </w:tc>
        <w:tc>
          <w:tcPr>
            <w:tcW w:w="2272" w:type="dxa"/>
            <w:vAlign w:val="center"/>
          </w:tcPr>
          <w:p w14:paraId="05A3765B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東久根別</w:t>
            </w:r>
          </w:p>
        </w:tc>
      </w:tr>
      <w:tr w:rsidR="00B25E43" w:rsidRPr="003D1217" w14:paraId="1E896AEB" w14:textId="77777777" w:rsidTr="00855FF5">
        <w:tc>
          <w:tcPr>
            <w:tcW w:w="2272" w:type="dxa"/>
            <w:vAlign w:val="center"/>
          </w:tcPr>
          <w:p w14:paraId="041144BE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나나에하마</w:t>
            </w:r>
          </w:p>
        </w:tc>
        <w:tc>
          <w:tcPr>
            <w:tcW w:w="2272" w:type="dxa"/>
          </w:tcPr>
          <w:p w14:paraId="2586F2A2" w14:textId="77777777" w:rsidR="00B25E43" w:rsidRPr="003D1217" w:rsidRDefault="00B25E43" w:rsidP="00855FF5">
            <w:r w:rsidRPr="00AD377F">
              <w:t>Nanaehama</w:t>
            </w:r>
          </w:p>
        </w:tc>
        <w:tc>
          <w:tcPr>
            <w:tcW w:w="2272" w:type="dxa"/>
            <w:vAlign w:val="center"/>
          </w:tcPr>
          <w:p w14:paraId="451700E0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七重浜</w:t>
            </w:r>
          </w:p>
        </w:tc>
      </w:tr>
      <w:tr w:rsidR="00B25E43" w:rsidRPr="003D1217" w14:paraId="68849A1F" w14:textId="77777777" w:rsidTr="00855FF5">
        <w:tc>
          <w:tcPr>
            <w:tcW w:w="2272" w:type="dxa"/>
            <w:vAlign w:val="center"/>
          </w:tcPr>
          <w:p w14:paraId="18D76F2C" w14:textId="77777777" w:rsidR="00B25E43" w:rsidRDefault="00B25E43" w:rsidP="00855FF5">
            <w:pPr>
              <w:rPr>
                <w:rFonts w:ascii="Arial" w:hAnsi="Arial" w:cs="Arial"/>
                <w:color w:val="202122"/>
                <w:szCs w:val="22"/>
              </w:rPr>
            </w:pPr>
            <w:r w:rsidRPr="00AD377F">
              <w:rPr>
                <w:rFonts w:ascii="Arial" w:hAnsi="Arial" w:cs="Arial"/>
                <w:color w:val="202122"/>
                <w:szCs w:val="22"/>
              </w:rPr>
              <w:t>고료카쿠</w:t>
            </w:r>
          </w:p>
        </w:tc>
        <w:tc>
          <w:tcPr>
            <w:tcW w:w="2272" w:type="dxa"/>
          </w:tcPr>
          <w:p w14:paraId="1BD0AE7F" w14:textId="77777777" w:rsidR="00B25E43" w:rsidRPr="003D1217" w:rsidRDefault="00B25E43" w:rsidP="00855FF5">
            <w:r w:rsidRPr="00AD377F">
              <w:t>Goryokaku</w:t>
            </w:r>
          </w:p>
        </w:tc>
        <w:tc>
          <w:tcPr>
            <w:tcW w:w="2272" w:type="dxa"/>
            <w:vAlign w:val="center"/>
          </w:tcPr>
          <w:p w14:paraId="2FC30ADD" w14:textId="77777777" w:rsidR="00B25E43" w:rsidRPr="003D1217" w:rsidRDefault="00B25E43" w:rsidP="00855FF5">
            <w:pPr>
              <w:rPr>
                <w:rFonts w:ascii="Arial" w:hAnsi="Arial" w:cs="Arial" w:hint="eastAsia"/>
                <w:color w:val="2021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color w:val="202122"/>
                <w:szCs w:val="22"/>
                <w:lang w:eastAsia="ja-JP"/>
              </w:rPr>
              <w:t>五稜郭</w:t>
            </w:r>
          </w:p>
        </w:tc>
      </w:tr>
    </w:tbl>
    <w:p w14:paraId="54F22EE8" w14:textId="77777777" w:rsidR="003D1217" w:rsidRPr="00B25E43" w:rsidRDefault="003D1217" w:rsidP="00B25E43"/>
    <w:sectPr w:rsidR="003D1217" w:rsidRPr="00B2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C2C"/>
    <w:multiLevelType w:val="hybridMultilevel"/>
    <w:tmpl w:val="2F22A4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1B0CCE"/>
    <w:multiLevelType w:val="hybridMultilevel"/>
    <w:tmpl w:val="C5D4F6BE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5F2A0B9A"/>
    <w:multiLevelType w:val="multilevel"/>
    <w:tmpl w:val="9FC4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916E1"/>
    <w:multiLevelType w:val="hybridMultilevel"/>
    <w:tmpl w:val="DA6CF4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4BC4E9F"/>
    <w:multiLevelType w:val="hybridMultilevel"/>
    <w:tmpl w:val="6F4E87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959273D"/>
    <w:multiLevelType w:val="hybridMultilevel"/>
    <w:tmpl w:val="5EE046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B2172A6"/>
    <w:multiLevelType w:val="hybridMultilevel"/>
    <w:tmpl w:val="F7563C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979597">
    <w:abstractNumId w:val="2"/>
  </w:num>
  <w:num w:numId="2" w16cid:durableId="15280119">
    <w:abstractNumId w:val="5"/>
  </w:num>
  <w:num w:numId="3" w16cid:durableId="60450448">
    <w:abstractNumId w:val="3"/>
  </w:num>
  <w:num w:numId="4" w16cid:durableId="640042202">
    <w:abstractNumId w:val="1"/>
  </w:num>
  <w:num w:numId="5" w16cid:durableId="1050688742">
    <w:abstractNumId w:val="0"/>
  </w:num>
  <w:num w:numId="6" w16cid:durableId="747534866">
    <w:abstractNumId w:val="4"/>
  </w:num>
  <w:num w:numId="7" w16cid:durableId="900365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92"/>
    <w:rsid w:val="00191DBF"/>
    <w:rsid w:val="00257212"/>
    <w:rsid w:val="002E459A"/>
    <w:rsid w:val="00353F70"/>
    <w:rsid w:val="003D1217"/>
    <w:rsid w:val="00426C1E"/>
    <w:rsid w:val="004A3992"/>
    <w:rsid w:val="00752C5F"/>
    <w:rsid w:val="00B25E43"/>
    <w:rsid w:val="00F969BD"/>
    <w:rsid w:val="00F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4FDE"/>
  <w15:chartTrackingRefBased/>
  <w15:docId w15:val="{7DF9B4BC-B3F5-4FC7-B271-7D7D92FB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E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9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9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9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9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9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9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9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9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9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9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9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39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9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9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9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9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9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9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9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9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9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9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99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A399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3992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F969B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d">
    <w:name w:val="Table Grid"/>
    <w:basedOn w:val="a1"/>
    <w:uiPriority w:val="39"/>
    <w:rsid w:val="00426C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e-bracket">
    <w:name w:val="cite-bracket"/>
    <w:basedOn w:val="a0"/>
    <w:rsid w:val="00353F70"/>
  </w:style>
  <w:style w:type="paragraph" w:styleId="ae">
    <w:name w:val="header"/>
    <w:basedOn w:val="a"/>
    <w:link w:val="Char3"/>
    <w:uiPriority w:val="99"/>
    <w:unhideWhenUsed/>
    <w:rsid w:val="00B25E4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B25E43"/>
  </w:style>
  <w:style w:type="paragraph" w:styleId="af">
    <w:name w:val="footer"/>
    <w:basedOn w:val="a"/>
    <w:link w:val="Char4"/>
    <w:uiPriority w:val="99"/>
    <w:unhideWhenUsed/>
    <w:rsid w:val="00B25E4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B25E43"/>
  </w:style>
  <w:style w:type="character" w:styleId="af0">
    <w:name w:val="FollowedHyperlink"/>
    <w:basedOn w:val="a0"/>
    <w:uiPriority w:val="99"/>
    <w:semiHidden/>
    <w:unhideWhenUsed/>
    <w:rsid w:val="00B25E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박민주</cp:lastModifiedBy>
  <cp:revision>1</cp:revision>
  <dcterms:created xsi:type="dcterms:W3CDTF">2024-11-26T10:43:00Z</dcterms:created>
  <dcterms:modified xsi:type="dcterms:W3CDTF">2024-11-26T13:41:00Z</dcterms:modified>
</cp:coreProperties>
</file>